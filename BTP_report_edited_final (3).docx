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4C6F2" w14:textId="21BEAA32" w:rsidR="006A06B1" w:rsidRDefault="00D55A57" w:rsidP="00D55A57">
      <w:pPr>
        <w:spacing w:line="360" w:lineRule="auto"/>
        <w:jc w:val="center"/>
        <w:rPr>
          <w:rFonts w:ascii="Times New Roman" w:hAnsi="Times New Roman" w:cs="Times New Roman"/>
          <w:b/>
          <w:bCs/>
          <w:sz w:val="32"/>
          <w:szCs w:val="32"/>
          <w:u w:val="single"/>
          <w:lang w:val="en-US"/>
        </w:rPr>
      </w:pPr>
      <w:r w:rsidRPr="00D55A57">
        <w:rPr>
          <w:rFonts w:ascii="Times New Roman" w:hAnsi="Times New Roman" w:cs="Times New Roman"/>
          <w:b/>
          <w:bCs/>
          <w:sz w:val="32"/>
          <w:szCs w:val="32"/>
          <w:u w:val="single"/>
          <w:lang w:val="en-US"/>
        </w:rPr>
        <w:t>INDIAN INSTITUTE OF TECHNOLOGY INDORE</w:t>
      </w:r>
    </w:p>
    <w:p w14:paraId="5693910B" w14:textId="30A36B29" w:rsidR="00D55A57" w:rsidRDefault="00D55A57" w:rsidP="00D55A57">
      <w:pPr>
        <w:spacing w:after="240" w:line="360" w:lineRule="auto"/>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AUTUMN SEMESTER 2023 </w:t>
      </w:r>
      <w:r w:rsidRPr="00D55A57">
        <w:rPr>
          <w:rFonts w:ascii="Times New Roman" w:hAnsi="Times New Roman" w:cs="Times New Roman"/>
          <w:b/>
          <w:bCs/>
          <w:sz w:val="32"/>
          <w:szCs w:val="32"/>
          <w:u w:val="single"/>
          <w:lang w:val="en-US"/>
        </w:rPr>
        <w:t>(AY 2023-24)</w:t>
      </w:r>
    </w:p>
    <w:p w14:paraId="731FCAEC" w14:textId="77777777" w:rsidR="00D55A57" w:rsidRDefault="00D55A57" w:rsidP="00D55A57">
      <w:pPr>
        <w:spacing w:line="360" w:lineRule="auto"/>
        <w:jc w:val="center"/>
        <w:rPr>
          <w:rFonts w:ascii="Times New Roman" w:hAnsi="Times New Roman" w:cs="Times New Roman"/>
          <w:b/>
          <w:bCs/>
          <w:sz w:val="32"/>
          <w:szCs w:val="32"/>
          <w:lang w:val="en-US"/>
        </w:rPr>
      </w:pPr>
      <w:r w:rsidRPr="00D55A57">
        <w:rPr>
          <w:rFonts w:ascii="Times New Roman" w:hAnsi="Times New Roman" w:cs="Times New Roman"/>
          <w:b/>
          <w:bCs/>
          <w:sz w:val="32"/>
          <w:szCs w:val="32"/>
          <w:lang w:val="en-US"/>
        </w:rPr>
        <w:t xml:space="preserve">Discipline of Metallurgical Engineering and </w:t>
      </w:r>
    </w:p>
    <w:p w14:paraId="0B080E60" w14:textId="58F61210" w:rsidR="00D55A57" w:rsidRPr="00D55A57" w:rsidRDefault="00D55A57" w:rsidP="00D55A57">
      <w:pPr>
        <w:spacing w:after="240" w:line="360" w:lineRule="auto"/>
        <w:jc w:val="center"/>
        <w:rPr>
          <w:rFonts w:ascii="Times New Roman" w:hAnsi="Times New Roman" w:cs="Times New Roman"/>
          <w:b/>
          <w:bCs/>
          <w:sz w:val="32"/>
          <w:szCs w:val="32"/>
          <w:lang w:val="en-US"/>
        </w:rPr>
      </w:pPr>
      <w:r w:rsidRPr="00D55A57">
        <w:rPr>
          <w:rFonts w:ascii="Times New Roman" w:hAnsi="Times New Roman" w:cs="Times New Roman"/>
          <w:b/>
          <w:bCs/>
          <w:sz w:val="32"/>
          <w:szCs w:val="32"/>
          <w:lang w:val="en-US"/>
        </w:rPr>
        <w:t>Materials Science</w:t>
      </w:r>
    </w:p>
    <w:p w14:paraId="1A36E252" w14:textId="244EBCD3" w:rsidR="00D55A57" w:rsidRPr="00D55A57" w:rsidRDefault="00D55A57" w:rsidP="00D55A57">
      <w:pPr>
        <w:spacing w:line="360" w:lineRule="auto"/>
        <w:jc w:val="center"/>
        <w:rPr>
          <w:rFonts w:ascii="Times New Roman" w:hAnsi="Times New Roman" w:cs="Times New Roman"/>
          <w:b/>
          <w:bCs/>
          <w:sz w:val="32"/>
          <w:szCs w:val="32"/>
          <w:u w:val="single"/>
          <w:lang w:val="en-US"/>
        </w:rPr>
      </w:pPr>
      <w:r w:rsidRPr="00D55A57">
        <w:rPr>
          <w:rFonts w:ascii="Times New Roman" w:hAnsi="Times New Roman" w:cs="Times New Roman"/>
          <w:b/>
          <w:bCs/>
          <w:sz w:val="32"/>
          <w:szCs w:val="32"/>
          <w:u w:val="single"/>
          <w:lang w:val="en-US"/>
        </w:rPr>
        <w:t>B.TECH. PROJECT</w:t>
      </w:r>
    </w:p>
    <w:p w14:paraId="75ADCDC5" w14:textId="41A22E51" w:rsidR="00D55A57" w:rsidRDefault="00D55A57" w:rsidP="00D55A57">
      <w:pPr>
        <w:spacing w:line="360" w:lineRule="auto"/>
        <w:jc w:val="center"/>
        <w:rPr>
          <w:rFonts w:ascii="Times New Roman" w:hAnsi="Times New Roman" w:cs="Times New Roman"/>
          <w:b/>
          <w:bCs/>
          <w:sz w:val="32"/>
          <w:szCs w:val="32"/>
          <w:u w:val="single"/>
          <w:lang w:val="en-US"/>
        </w:rPr>
      </w:pPr>
      <w:r w:rsidRPr="00D55A57">
        <w:rPr>
          <w:rFonts w:ascii="Times New Roman" w:hAnsi="Times New Roman" w:cs="Times New Roman"/>
          <w:b/>
          <w:bCs/>
          <w:sz w:val="32"/>
          <w:szCs w:val="32"/>
          <w:u w:val="single"/>
          <w:lang w:val="en-US"/>
        </w:rPr>
        <w:t>MID-TERM REPORT</w:t>
      </w:r>
    </w:p>
    <w:p w14:paraId="3D9AD9AC" w14:textId="646D1448" w:rsidR="00D55A57" w:rsidRPr="00D55A57" w:rsidRDefault="00D55A57" w:rsidP="00D55A57">
      <w:pPr>
        <w:spacing w:line="360" w:lineRule="auto"/>
        <w:jc w:val="center"/>
        <w:rPr>
          <w:rFonts w:ascii="Times New Roman" w:hAnsi="Times New Roman" w:cs="Times New Roman"/>
          <w:sz w:val="32"/>
          <w:szCs w:val="32"/>
          <w:lang w:val="en-US"/>
        </w:rPr>
      </w:pPr>
      <w:r w:rsidRPr="00D55A57">
        <w:rPr>
          <w:rFonts w:ascii="Times New Roman" w:hAnsi="Times New Roman" w:cs="Times New Roman"/>
          <w:sz w:val="32"/>
          <w:szCs w:val="32"/>
          <w:lang w:val="en-US"/>
        </w:rPr>
        <w:t>On</w:t>
      </w:r>
      <w:r>
        <w:rPr>
          <w:rFonts w:ascii="Times New Roman" w:hAnsi="Times New Roman" w:cs="Times New Roman"/>
          <w:sz w:val="32"/>
          <w:szCs w:val="32"/>
          <w:lang w:val="en-US"/>
        </w:rPr>
        <w:t xml:space="preserve"> </w:t>
      </w:r>
    </w:p>
    <w:p w14:paraId="48ED6261" w14:textId="3410F452" w:rsidR="00D55A57" w:rsidRPr="00D55A57" w:rsidRDefault="00D55A57" w:rsidP="00D55A57">
      <w:pPr>
        <w:spacing w:line="360" w:lineRule="auto"/>
        <w:jc w:val="center"/>
        <w:rPr>
          <w:rFonts w:ascii="Times New Roman" w:hAnsi="Times New Roman" w:cs="Times New Roman"/>
          <w:b/>
          <w:bCs/>
          <w:color w:val="C00000"/>
          <w:sz w:val="32"/>
          <w:szCs w:val="32"/>
          <w:u w:val="single"/>
          <w:lang w:val="en-US"/>
        </w:rPr>
      </w:pPr>
      <w:del w:id="0" w:author="HP" w:date="2023-10-01T14:05:00Z">
        <w:r w:rsidRPr="00D55A57" w:rsidDel="00FD637E">
          <w:rPr>
            <w:rFonts w:ascii="Times New Roman" w:hAnsi="Times New Roman" w:cs="Times New Roman"/>
            <w:b/>
            <w:bCs/>
            <w:color w:val="C00000"/>
            <w:sz w:val="32"/>
            <w:szCs w:val="32"/>
            <w:u w:val="single"/>
            <w:lang w:val="en-US"/>
          </w:rPr>
          <w:delText xml:space="preserve">Optimization of </w:delText>
        </w:r>
      </w:del>
      <w:r w:rsidRPr="00D55A57">
        <w:rPr>
          <w:rFonts w:ascii="Times New Roman" w:hAnsi="Times New Roman" w:cs="Times New Roman"/>
          <w:b/>
          <w:bCs/>
          <w:color w:val="C00000"/>
          <w:sz w:val="32"/>
          <w:szCs w:val="32"/>
          <w:u w:val="single"/>
          <w:lang w:val="en-US"/>
        </w:rPr>
        <w:t xml:space="preserve">Synthesis </w:t>
      </w:r>
      <w:del w:id="1" w:author="HP" w:date="2023-10-01T14:05:00Z">
        <w:r w:rsidRPr="00D55A57" w:rsidDel="00FD637E">
          <w:rPr>
            <w:rFonts w:ascii="Times New Roman" w:hAnsi="Times New Roman" w:cs="Times New Roman"/>
            <w:b/>
            <w:bCs/>
            <w:color w:val="C00000"/>
            <w:sz w:val="32"/>
            <w:szCs w:val="32"/>
            <w:u w:val="single"/>
            <w:lang w:val="en-US"/>
          </w:rPr>
          <w:delText xml:space="preserve">Procedure </w:delText>
        </w:r>
      </w:del>
      <w:r w:rsidRPr="00D55A57">
        <w:rPr>
          <w:rFonts w:ascii="Times New Roman" w:hAnsi="Times New Roman" w:cs="Times New Roman"/>
          <w:b/>
          <w:bCs/>
          <w:color w:val="C00000"/>
          <w:sz w:val="32"/>
          <w:szCs w:val="32"/>
          <w:u w:val="single"/>
          <w:lang w:val="en-US"/>
        </w:rPr>
        <w:t>of NiMn</w:t>
      </w:r>
      <w:r w:rsidRPr="00D55A57">
        <w:rPr>
          <w:rFonts w:ascii="Times New Roman" w:hAnsi="Times New Roman" w:cs="Times New Roman"/>
          <w:b/>
          <w:bCs/>
          <w:color w:val="C00000"/>
          <w:sz w:val="32"/>
          <w:szCs w:val="32"/>
          <w:u w:val="single"/>
          <w:vertAlign w:val="subscript"/>
          <w:lang w:val="en-US"/>
        </w:rPr>
        <w:t>2</w:t>
      </w:r>
      <w:r w:rsidRPr="00D55A57">
        <w:rPr>
          <w:rFonts w:ascii="Times New Roman" w:hAnsi="Times New Roman" w:cs="Times New Roman"/>
          <w:b/>
          <w:bCs/>
          <w:color w:val="C00000"/>
          <w:sz w:val="32"/>
          <w:szCs w:val="32"/>
          <w:u w:val="single"/>
          <w:lang w:val="en-US"/>
        </w:rPr>
        <w:t>O</w:t>
      </w:r>
      <w:r w:rsidRPr="00D55A57">
        <w:rPr>
          <w:rFonts w:ascii="Times New Roman" w:hAnsi="Times New Roman" w:cs="Times New Roman"/>
          <w:b/>
          <w:bCs/>
          <w:color w:val="C00000"/>
          <w:sz w:val="32"/>
          <w:szCs w:val="32"/>
          <w:u w:val="single"/>
          <w:vertAlign w:val="subscript"/>
          <w:lang w:val="en-US"/>
        </w:rPr>
        <w:t>4</w:t>
      </w:r>
      <w:r w:rsidRPr="00D55A57">
        <w:rPr>
          <w:rFonts w:ascii="Times New Roman" w:hAnsi="Times New Roman" w:cs="Times New Roman"/>
          <w:b/>
          <w:bCs/>
          <w:color w:val="C00000"/>
          <w:sz w:val="32"/>
          <w:szCs w:val="32"/>
          <w:u w:val="single"/>
          <w:lang w:val="en-US"/>
        </w:rPr>
        <w:t xml:space="preserve"> for </w:t>
      </w:r>
      <w:del w:id="2" w:author="HP" w:date="2023-10-01T14:05:00Z">
        <w:r w:rsidRPr="00D55A57" w:rsidDel="00604672">
          <w:rPr>
            <w:rFonts w:ascii="Times New Roman" w:hAnsi="Times New Roman" w:cs="Times New Roman"/>
            <w:b/>
            <w:bCs/>
            <w:color w:val="C00000"/>
            <w:sz w:val="32"/>
            <w:szCs w:val="32"/>
            <w:u w:val="single"/>
            <w:lang w:val="en-US"/>
          </w:rPr>
          <w:delText xml:space="preserve">Application in </w:delText>
        </w:r>
      </w:del>
      <w:r w:rsidRPr="00D55A57">
        <w:rPr>
          <w:rFonts w:ascii="Times New Roman" w:hAnsi="Times New Roman" w:cs="Times New Roman"/>
          <w:b/>
          <w:bCs/>
          <w:color w:val="C00000"/>
          <w:sz w:val="32"/>
          <w:szCs w:val="32"/>
          <w:u w:val="single"/>
          <w:lang w:val="en-US"/>
        </w:rPr>
        <w:t>Photocatalytic Dye Degradation</w:t>
      </w:r>
      <w:ins w:id="3" w:author="HP" w:date="2023-10-01T14:05:00Z">
        <w:r w:rsidR="00604672">
          <w:rPr>
            <w:rFonts w:ascii="Times New Roman" w:hAnsi="Times New Roman" w:cs="Times New Roman"/>
            <w:b/>
            <w:bCs/>
            <w:color w:val="C00000"/>
            <w:sz w:val="32"/>
            <w:szCs w:val="32"/>
            <w:u w:val="single"/>
            <w:lang w:val="en-US"/>
          </w:rPr>
          <w:t xml:space="preserve"> </w:t>
        </w:r>
      </w:ins>
      <w:ins w:id="4" w:author="HP" w:date="2023-10-01T14:06:00Z">
        <w:r w:rsidR="00B81EF8" w:rsidRPr="00D55A57">
          <w:rPr>
            <w:rFonts w:ascii="Times New Roman" w:hAnsi="Times New Roman" w:cs="Times New Roman"/>
            <w:b/>
            <w:bCs/>
            <w:color w:val="C00000"/>
            <w:sz w:val="32"/>
            <w:szCs w:val="32"/>
            <w:u w:val="single"/>
            <w:lang w:val="en-US"/>
          </w:rPr>
          <w:t>Application</w:t>
        </w:r>
      </w:ins>
    </w:p>
    <w:p w14:paraId="06652D78" w14:textId="77777777" w:rsidR="00D55A57" w:rsidRDefault="00D55A57" w:rsidP="00D55A57">
      <w:pPr>
        <w:spacing w:line="360" w:lineRule="auto"/>
        <w:jc w:val="center"/>
        <w:rPr>
          <w:rFonts w:ascii="Times New Roman" w:hAnsi="Times New Roman" w:cs="Times New Roman"/>
          <w:b/>
          <w:bCs/>
          <w:sz w:val="32"/>
          <w:szCs w:val="32"/>
          <w:u w:val="single"/>
          <w:lang w:val="en-US"/>
        </w:rPr>
      </w:pPr>
    </w:p>
    <w:p w14:paraId="4C1240A5" w14:textId="2F48970A" w:rsidR="00D55A57" w:rsidRDefault="00D55A57" w:rsidP="00D55A57">
      <w:pPr>
        <w:spacing w:line="360" w:lineRule="auto"/>
        <w:jc w:val="center"/>
      </w:pPr>
      <w:r>
        <w:fldChar w:fldCharType="begin"/>
      </w:r>
      <w:r>
        <w:instrText xml:space="preserve"> INCLUDEPICTURE "https://upload.wikimedia.org/wikipedia/en/c/c4/Indian_Institute_of_Technology%2C_Indore_Logo.png" \* MERGEFORMATINET </w:instrText>
      </w:r>
      <w:r>
        <w:fldChar w:fldCharType="separate"/>
      </w:r>
      <w:r>
        <w:rPr>
          <w:noProof/>
          <w:lang w:val="en-US"/>
        </w:rPr>
        <w:drawing>
          <wp:inline distT="0" distB="0" distL="0" distR="0" wp14:anchorId="539A6FBC" wp14:editId="75837AB3">
            <wp:extent cx="2452974" cy="2639683"/>
            <wp:effectExtent l="0" t="0" r="0" b="2540"/>
            <wp:docPr id="402703432" name="Picture 1" descr="IIT Indo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 Indor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427" cy="2713346"/>
                    </a:xfrm>
                    <a:prstGeom prst="rect">
                      <a:avLst/>
                    </a:prstGeom>
                    <a:noFill/>
                    <a:ln>
                      <a:noFill/>
                    </a:ln>
                  </pic:spPr>
                </pic:pic>
              </a:graphicData>
            </a:graphic>
          </wp:inline>
        </w:drawing>
      </w:r>
      <w:r>
        <w:fldChar w:fldCharType="end"/>
      </w:r>
    </w:p>
    <w:p w14:paraId="1B9A3611" w14:textId="77777777" w:rsidR="00D55A57" w:rsidRDefault="00D55A57" w:rsidP="00D55A57">
      <w:pPr>
        <w:spacing w:line="360" w:lineRule="auto"/>
        <w:jc w:val="center"/>
      </w:pPr>
    </w:p>
    <w:p w14:paraId="056EC527" w14:textId="6DAA99F7" w:rsidR="00D55A57" w:rsidRPr="00D55A57" w:rsidRDefault="00D55A57" w:rsidP="00D55A57">
      <w:pPr>
        <w:spacing w:line="360" w:lineRule="auto"/>
        <w:jc w:val="center"/>
        <w:rPr>
          <w:rFonts w:ascii="Times New Roman" w:hAnsi="Times New Roman" w:cs="Times New Roman"/>
          <w:b/>
          <w:bCs/>
          <w:sz w:val="28"/>
          <w:szCs w:val="28"/>
          <w:u w:val="single"/>
        </w:rPr>
      </w:pPr>
      <w:r w:rsidRPr="00D55A57">
        <w:rPr>
          <w:rFonts w:ascii="Times New Roman" w:hAnsi="Times New Roman" w:cs="Times New Roman"/>
          <w:b/>
          <w:bCs/>
          <w:sz w:val="28"/>
          <w:szCs w:val="28"/>
          <w:u w:val="single"/>
        </w:rPr>
        <w:t xml:space="preserve">SUBMITTED BY: </w:t>
      </w:r>
    </w:p>
    <w:p w14:paraId="6D8055FB" w14:textId="6E616FCA" w:rsidR="00D55A57" w:rsidRPr="00D55A57" w:rsidRDefault="00D55A57" w:rsidP="00D55A57">
      <w:pPr>
        <w:spacing w:line="360" w:lineRule="auto"/>
        <w:jc w:val="center"/>
        <w:rPr>
          <w:rFonts w:ascii="Times New Roman" w:hAnsi="Times New Roman" w:cs="Times New Roman"/>
          <w:b/>
          <w:bCs/>
          <w:sz w:val="32"/>
          <w:szCs w:val="32"/>
          <w:u w:val="single"/>
        </w:rPr>
      </w:pPr>
      <w:r w:rsidRPr="00D55A57">
        <w:rPr>
          <w:rFonts w:ascii="Times New Roman" w:hAnsi="Times New Roman" w:cs="Times New Roman"/>
          <w:b/>
          <w:bCs/>
          <w:sz w:val="32"/>
          <w:szCs w:val="32"/>
        </w:rPr>
        <w:t>Akshita Mittal</w:t>
      </w:r>
    </w:p>
    <w:p w14:paraId="6F6F69B4" w14:textId="77777777" w:rsidR="00D55A57" w:rsidRPr="00D55A57" w:rsidRDefault="00D55A57" w:rsidP="00D55A57">
      <w:pPr>
        <w:spacing w:line="360" w:lineRule="auto"/>
        <w:jc w:val="center"/>
        <w:rPr>
          <w:rFonts w:ascii="Times New Roman" w:hAnsi="Times New Roman" w:cs="Times New Roman"/>
          <w:sz w:val="32"/>
          <w:szCs w:val="32"/>
        </w:rPr>
      </w:pPr>
      <w:r w:rsidRPr="00D55A57">
        <w:rPr>
          <w:rFonts w:ascii="Times New Roman" w:hAnsi="Times New Roman" w:cs="Times New Roman"/>
          <w:sz w:val="32"/>
          <w:szCs w:val="32"/>
        </w:rPr>
        <w:t>200005005</w:t>
      </w:r>
    </w:p>
    <w:p w14:paraId="20371168" w14:textId="77777777" w:rsidR="00D55A57" w:rsidRPr="00D55A57" w:rsidRDefault="00D55A57" w:rsidP="00D55A57">
      <w:pPr>
        <w:spacing w:line="360" w:lineRule="auto"/>
        <w:jc w:val="center"/>
        <w:rPr>
          <w:rFonts w:ascii="Times New Roman" w:hAnsi="Times New Roman" w:cs="Times New Roman"/>
          <w:b/>
          <w:bCs/>
          <w:sz w:val="32"/>
          <w:szCs w:val="32"/>
        </w:rPr>
      </w:pPr>
    </w:p>
    <w:p w14:paraId="7529FAF4" w14:textId="668D58F3" w:rsidR="00D55A57" w:rsidRDefault="00D55A57" w:rsidP="00D55A57">
      <w:pPr>
        <w:spacing w:line="360" w:lineRule="auto"/>
        <w:jc w:val="center"/>
        <w:rPr>
          <w:rFonts w:ascii="Times New Roman" w:hAnsi="Times New Roman" w:cs="Times New Roman"/>
          <w:b/>
          <w:bCs/>
          <w:sz w:val="32"/>
          <w:szCs w:val="32"/>
        </w:rPr>
      </w:pPr>
      <w:r w:rsidRPr="00D55A57">
        <w:rPr>
          <w:rFonts w:ascii="Times New Roman" w:hAnsi="Times New Roman" w:cs="Times New Roman"/>
          <w:b/>
          <w:bCs/>
          <w:sz w:val="28"/>
          <w:szCs w:val="28"/>
          <w:u w:val="single"/>
        </w:rPr>
        <w:t>UNDER GUIDANCE OF:</w:t>
      </w:r>
      <w:r w:rsidRPr="00D55A57">
        <w:rPr>
          <w:rFonts w:ascii="Times New Roman" w:hAnsi="Times New Roman" w:cs="Times New Roman"/>
          <w:b/>
          <w:bCs/>
          <w:sz w:val="28"/>
          <w:szCs w:val="28"/>
        </w:rPr>
        <w:br/>
      </w:r>
      <w:r>
        <w:rPr>
          <w:rFonts w:ascii="Times New Roman" w:hAnsi="Times New Roman" w:cs="Times New Roman"/>
          <w:b/>
          <w:bCs/>
          <w:sz w:val="32"/>
          <w:szCs w:val="32"/>
        </w:rPr>
        <w:t>D</w:t>
      </w:r>
      <w:r w:rsidRPr="00D55A57">
        <w:rPr>
          <w:rFonts w:ascii="Times New Roman" w:hAnsi="Times New Roman" w:cs="Times New Roman"/>
          <w:b/>
          <w:bCs/>
          <w:sz w:val="32"/>
          <w:szCs w:val="32"/>
        </w:rPr>
        <w:t xml:space="preserve">r. Rupesh </w:t>
      </w:r>
      <w:r>
        <w:rPr>
          <w:rFonts w:ascii="Times New Roman" w:hAnsi="Times New Roman" w:cs="Times New Roman"/>
          <w:b/>
          <w:bCs/>
          <w:sz w:val="32"/>
          <w:szCs w:val="32"/>
        </w:rPr>
        <w:t>S</w:t>
      </w:r>
      <w:r w:rsidRPr="00D55A57">
        <w:rPr>
          <w:rFonts w:ascii="Times New Roman" w:hAnsi="Times New Roman" w:cs="Times New Roman"/>
          <w:b/>
          <w:bCs/>
          <w:sz w:val="32"/>
          <w:szCs w:val="32"/>
        </w:rPr>
        <w:t>. Devan</w:t>
      </w:r>
    </w:p>
    <w:p w14:paraId="5DDC10E5" w14:textId="401B82AB" w:rsidR="00D55A57" w:rsidRPr="00D55A57" w:rsidRDefault="00D55A57" w:rsidP="00D55A57">
      <w:pPr>
        <w:spacing w:line="360" w:lineRule="auto"/>
        <w:jc w:val="center"/>
        <w:rPr>
          <w:rFonts w:ascii="Times New Roman" w:hAnsi="Times New Roman" w:cs="Times New Roman"/>
          <w:sz w:val="32"/>
          <w:szCs w:val="32"/>
        </w:rPr>
      </w:pPr>
      <w:r w:rsidRPr="00D55A57">
        <w:rPr>
          <w:rFonts w:ascii="Times New Roman" w:hAnsi="Times New Roman" w:cs="Times New Roman"/>
          <w:sz w:val="32"/>
          <w:szCs w:val="32"/>
        </w:rPr>
        <w:t>Ass</w:t>
      </w:r>
      <w:r>
        <w:rPr>
          <w:rFonts w:ascii="Times New Roman" w:hAnsi="Times New Roman" w:cs="Times New Roman"/>
          <w:sz w:val="32"/>
          <w:szCs w:val="32"/>
        </w:rPr>
        <w:t>ociate</w:t>
      </w:r>
      <w:r w:rsidRPr="00D55A57">
        <w:rPr>
          <w:rFonts w:ascii="Times New Roman" w:hAnsi="Times New Roman" w:cs="Times New Roman"/>
          <w:sz w:val="32"/>
          <w:szCs w:val="32"/>
        </w:rPr>
        <w:t xml:space="preserve"> Professor, Metallurgical Engg. </w:t>
      </w:r>
      <w:ins w:id="5" w:author="HP" w:date="2023-09-30T17:28:00Z">
        <w:r w:rsidR="00E309AD">
          <w:rPr>
            <w:rFonts w:ascii="Times New Roman" w:hAnsi="Times New Roman" w:cs="Times New Roman"/>
            <w:sz w:val="32"/>
            <w:szCs w:val="32"/>
          </w:rPr>
          <w:t>a</w:t>
        </w:r>
      </w:ins>
      <w:del w:id="6" w:author="HP" w:date="2023-09-30T17:28:00Z">
        <w:r w:rsidRPr="00D55A57" w:rsidDel="00E309AD">
          <w:rPr>
            <w:rFonts w:ascii="Times New Roman" w:hAnsi="Times New Roman" w:cs="Times New Roman"/>
            <w:sz w:val="32"/>
            <w:szCs w:val="32"/>
          </w:rPr>
          <w:delText>A</w:delText>
        </w:r>
      </w:del>
      <w:r w:rsidRPr="00D55A57">
        <w:rPr>
          <w:rFonts w:ascii="Times New Roman" w:hAnsi="Times New Roman" w:cs="Times New Roman"/>
          <w:sz w:val="32"/>
          <w:szCs w:val="32"/>
        </w:rPr>
        <w:t>nd Materials Science</w:t>
      </w:r>
    </w:p>
    <w:p w14:paraId="3DBACF73" w14:textId="374BF44A" w:rsidR="00D55A57" w:rsidRDefault="00D55A57" w:rsidP="00D55A57">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Table of Contents</w:t>
      </w:r>
    </w:p>
    <w:p w14:paraId="58A8EE28" w14:textId="6BD86857" w:rsidR="00D55A57" w:rsidRDefault="00D55A57" w:rsidP="00D55A57">
      <w:pPr>
        <w:pStyle w:val="NormalWeb"/>
        <w:numPr>
          <w:ilvl w:val="0"/>
          <w:numId w:val="1"/>
        </w:numPr>
        <w:spacing w:before="0" w:beforeAutospacing="0" w:line="360" w:lineRule="auto"/>
      </w:pPr>
      <w:r w:rsidRPr="00D55A57">
        <w:t>Introduction</w:t>
      </w:r>
    </w:p>
    <w:p w14:paraId="6B1D7304" w14:textId="2A15DF88" w:rsidR="00D55A57" w:rsidRPr="00D55A57" w:rsidRDefault="00D55A57" w:rsidP="00D55A57">
      <w:pPr>
        <w:pStyle w:val="NormalWeb"/>
        <w:numPr>
          <w:ilvl w:val="0"/>
          <w:numId w:val="1"/>
        </w:numPr>
        <w:spacing w:before="0" w:beforeAutospacing="0" w:line="360" w:lineRule="auto"/>
      </w:pPr>
      <w:r>
        <w:t>Literature Gaps and Objectives</w:t>
      </w:r>
    </w:p>
    <w:p w14:paraId="554CBAB9" w14:textId="1D1028D0" w:rsidR="00D55A57" w:rsidRPr="00D55A57" w:rsidRDefault="00D55A57" w:rsidP="00D55A57">
      <w:pPr>
        <w:pStyle w:val="NormalWeb"/>
        <w:numPr>
          <w:ilvl w:val="0"/>
          <w:numId w:val="1"/>
        </w:numPr>
        <w:spacing w:line="360" w:lineRule="auto"/>
      </w:pPr>
      <w:r w:rsidRPr="00D55A57">
        <w:t>Experimental details</w:t>
      </w:r>
    </w:p>
    <w:p w14:paraId="1A333D45" w14:textId="0873A457" w:rsidR="00D55A57" w:rsidRPr="00D55A57" w:rsidRDefault="00D55A57" w:rsidP="00D55A57">
      <w:pPr>
        <w:pStyle w:val="NormalWeb"/>
        <w:numPr>
          <w:ilvl w:val="0"/>
          <w:numId w:val="1"/>
        </w:numPr>
        <w:spacing w:after="0" w:afterAutospacing="0" w:line="360" w:lineRule="auto"/>
      </w:pPr>
      <w:r w:rsidRPr="00D55A57">
        <w:t>Results and discussion</w:t>
      </w:r>
    </w:p>
    <w:p w14:paraId="671D6773" w14:textId="342CFF65" w:rsidR="00D55A57" w:rsidRPr="00D55A57" w:rsidRDefault="00D55A57">
      <w:pPr>
        <w:pStyle w:val="NormalWeb"/>
        <w:numPr>
          <w:ilvl w:val="1"/>
          <w:numId w:val="18"/>
        </w:numPr>
        <w:spacing w:before="0" w:beforeAutospacing="0" w:after="0" w:afterAutospacing="0" w:line="360" w:lineRule="auto"/>
        <w:pPrChange w:id="7" w:author="manu mittal" w:date="2023-09-30T22:19:00Z">
          <w:pPr>
            <w:pStyle w:val="NormalWeb"/>
            <w:numPr>
              <w:ilvl w:val="1"/>
              <w:numId w:val="4"/>
            </w:numPr>
            <w:spacing w:before="0" w:beforeAutospacing="0" w:after="0" w:afterAutospacing="0" w:line="360" w:lineRule="auto"/>
            <w:ind w:left="1724" w:hanging="720"/>
          </w:pPr>
        </w:pPrChange>
      </w:pPr>
      <w:r w:rsidRPr="00D55A57">
        <w:t>XRD results of powders prepared</w:t>
      </w:r>
    </w:p>
    <w:p w14:paraId="673092AD" w14:textId="6CDE39C2" w:rsidR="00D55A57" w:rsidRPr="00D55A57" w:rsidRDefault="00D55A57" w:rsidP="00D55A57">
      <w:pPr>
        <w:pStyle w:val="NormalWeb"/>
        <w:numPr>
          <w:ilvl w:val="0"/>
          <w:numId w:val="1"/>
        </w:numPr>
        <w:spacing w:line="360" w:lineRule="auto"/>
      </w:pPr>
      <w:r w:rsidRPr="00D55A57">
        <w:t>Future scope</w:t>
      </w:r>
    </w:p>
    <w:p w14:paraId="3BE52C98" w14:textId="3560776C" w:rsidR="00D55A57" w:rsidRDefault="00D55A57" w:rsidP="00D55A57">
      <w:pPr>
        <w:pStyle w:val="NormalWeb"/>
        <w:numPr>
          <w:ilvl w:val="0"/>
          <w:numId w:val="1"/>
        </w:numPr>
        <w:spacing w:after="0" w:afterAutospacing="0" w:line="360" w:lineRule="auto"/>
      </w:pPr>
      <w:r w:rsidRPr="00D55A57">
        <w:t>References</w:t>
      </w:r>
    </w:p>
    <w:p w14:paraId="2D56A0E7" w14:textId="77777777" w:rsidR="00D55A57" w:rsidRDefault="00D55A57" w:rsidP="00D55A57">
      <w:pPr>
        <w:pStyle w:val="NormalWeb"/>
        <w:spacing w:after="0" w:afterAutospacing="0" w:line="360" w:lineRule="auto"/>
      </w:pPr>
    </w:p>
    <w:p w14:paraId="7DE4A0FB" w14:textId="77777777" w:rsidR="00D55A57" w:rsidRPr="00D55A57" w:rsidRDefault="00D55A57" w:rsidP="00D55A57">
      <w:pPr>
        <w:pStyle w:val="NormalWeb"/>
        <w:spacing w:after="0" w:afterAutospacing="0" w:line="360" w:lineRule="auto"/>
        <w:rPr>
          <w:i/>
          <w:iCs/>
          <w:sz w:val="28"/>
          <w:szCs w:val="28"/>
          <w:u w:val="single"/>
        </w:rPr>
      </w:pPr>
    </w:p>
    <w:p w14:paraId="7E1E5B89" w14:textId="0DEF2404" w:rsidR="00D55A57" w:rsidRDefault="00D55A57" w:rsidP="00D55A57">
      <w:pPr>
        <w:spacing w:line="360" w:lineRule="auto"/>
        <w:jc w:val="center"/>
        <w:rPr>
          <w:rFonts w:ascii="Times New Roman" w:hAnsi="Times New Roman" w:cs="Times New Roman"/>
          <w:b/>
          <w:bCs/>
          <w:sz w:val="32"/>
          <w:szCs w:val="32"/>
          <w:u w:val="single"/>
        </w:rPr>
      </w:pPr>
    </w:p>
    <w:p w14:paraId="2A4569FF" w14:textId="77777777" w:rsidR="00D55A57" w:rsidRDefault="00D55A57">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8F36ED1" w14:textId="0CD6E100" w:rsidR="00D55A57" w:rsidRDefault="00D55A57" w:rsidP="00D55A57">
      <w:pPr>
        <w:pStyle w:val="ListParagraph"/>
        <w:numPr>
          <w:ilvl w:val="0"/>
          <w:numId w:val="6"/>
        </w:numPr>
        <w:spacing w:line="360" w:lineRule="auto"/>
        <w:ind w:left="0"/>
        <w:rPr>
          <w:rFonts w:ascii="Times New Roman" w:hAnsi="Times New Roman" w:cs="Times New Roman"/>
          <w:b/>
          <w:bCs/>
          <w:sz w:val="28"/>
          <w:szCs w:val="28"/>
        </w:rPr>
      </w:pPr>
      <w:r w:rsidRPr="00D55A57">
        <w:rPr>
          <w:rFonts w:ascii="Times New Roman" w:hAnsi="Times New Roman" w:cs="Times New Roman"/>
          <w:b/>
          <w:bCs/>
          <w:sz w:val="28"/>
          <w:szCs w:val="28"/>
        </w:rPr>
        <w:lastRenderedPageBreak/>
        <w:t>Introduction</w:t>
      </w:r>
    </w:p>
    <w:p w14:paraId="65547D69" w14:textId="3E2BF134" w:rsidR="00D55A57" w:rsidRPr="00BA00BE" w:rsidDel="00BA00BE" w:rsidRDefault="00D55A57">
      <w:pPr>
        <w:spacing w:line="360" w:lineRule="auto"/>
        <w:ind w:firstLine="720"/>
        <w:jc w:val="both"/>
        <w:rPr>
          <w:del w:id="8" w:author="HP" w:date="2023-09-30T17:45:00Z"/>
          <w:rFonts w:ascii="Times New Roman" w:hAnsi="Times New Roman" w:cs="Times New Roman"/>
          <w:lang w:val="en-GB"/>
          <w:rPrChange w:id="9" w:author="HP" w:date="2023-09-30T17:46:00Z">
            <w:rPr>
              <w:del w:id="10" w:author="HP" w:date="2023-09-30T17:45:00Z"/>
              <w:rFonts w:ascii="Times New Roman" w:hAnsi="Times New Roman" w:cs="Times New Roman"/>
            </w:rPr>
          </w:rPrChange>
        </w:rPr>
        <w:pPrChange w:id="11" w:author="HP" w:date="2023-09-30T17:47:00Z">
          <w:pPr>
            <w:spacing w:line="360" w:lineRule="auto"/>
          </w:pPr>
        </w:pPrChange>
      </w:pPr>
      <w:r w:rsidRPr="00D55A57">
        <w:rPr>
          <w:rFonts w:ascii="Times New Roman" w:hAnsi="Times New Roman" w:cs="Times New Roman"/>
        </w:rPr>
        <w:t>Many organic contaminants from chemical, pharmaceutical</w:t>
      </w:r>
      <w:ins w:id="12" w:author="HP" w:date="2023-09-30T17:46:00Z">
        <w:r w:rsidR="00BA00BE">
          <w:rPr>
            <w:rFonts w:ascii="Times New Roman" w:hAnsi="Times New Roman" w:cs="Times New Roman"/>
          </w:rPr>
          <w:t>s</w:t>
        </w:r>
      </w:ins>
      <w:r w:rsidRPr="00D55A57">
        <w:rPr>
          <w:rFonts w:ascii="Times New Roman" w:hAnsi="Times New Roman" w:cs="Times New Roman"/>
        </w:rPr>
        <w:t>, and textile industries are disposed into</w:t>
      </w:r>
      <w:r>
        <w:rPr>
          <w:rFonts w:ascii="Times New Roman" w:hAnsi="Times New Roman" w:cs="Times New Roman"/>
        </w:rPr>
        <w:t xml:space="preserve"> </w:t>
      </w:r>
      <w:r w:rsidRPr="00D55A57">
        <w:rPr>
          <w:rFonts w:ascii="Times New Roman" w:hAnsi="Times New Roman" w:cs="Times New Roman"/>
        </w:rPr>
        <w:t xml:space="preserve">the rivers and lakes directly. The water pollution, specifically caused by </w:t>
      </w:r>
      <w:ins w:id="13" w:author="HP" w:date="2023-09-30T17:47:00Z">
        <w:r w:rsidR="00520BC1">
          <w:rPr>
            <w:rFonts w:ascii="Times New Roman" w:hAnsi="Times New Roman" w:cs="Times New Roman"/>
          </w:rPr>
          <w:t>l</w:t>
        </w:r>
      </w:ins>
      <w:del w:id="14" w:author="HP" w:date="2023-09-30T17:47:00Z">
        <w:r w:rsidRPr="00D55A57" w:rsidDel="00520BC1">
          <w:rPr>
            <w:rFonts w:ascii="Times New Roman" w:hAnsi="Times New Roman" w:cs="Times New Roman"/>
          </w:rPr>
          <w:delText>L</w:delText>
        </w:r>
      </w:del>
      <w:r w:rsidRPr="00D55A57">
        <w:rPr>
          <w:rFonts w:ascii="Times New Roman" w:hAnsi="Times New Roman" w:cs="Times New Roman"/>
        </w:rPr>
        <w:t xml:space="preserve">iquid </w:t>
      </w:r>
      <w:del w:id="15" w:author="HP" w:date="2023-09-30T17:47:00Z">
        <w:r w:rsidRPr="00D55A57" w:rsidDel="00520BC1">
          <w:rPr>
            <w:rFonts w:ascii="Times New Roman" w:hAnsi="Times New Roman" w:cs="Times New Roman"/>
          </w:rPr>
          <w:delText>O</w:delText>
        </w:r>
      </w:del>
      <w:ins w:id="16" w:author="HP" w:date="2023-09-30T17:47:00Z">
        <w:r w:rsidR="00520BC1">
          <w:rPr>
            <w:rFonts w:ascii="Times New Roman" w:hAnsi="Times New Roman" w:cs="Times New Roman"/>
          </w:rPr>
          <w:t>o</w:t>
        </w:r>
      </w:ins>
      <w:r w:rsidRPr="00D55A57">
        <w:rPr>
          <w:rFonts w:ascii="Times New Roman" w:hAnsi="Times New Roman" w:cs="Times New Roman"/>
        </w:rPr>
        <w:t xml:space="preserve">rganic </w:t>
      </w:r>
      <w:ins w:id="17" w:author="HP" w:date="2023-09-30T17:47:00Z">
        <w:r w:rsidR="00520BC1">
          <w:rPr>
            <w:rFonts w:ascii="Times New Roman" w:hAnsi="Times New Roman" w:cs="Times New Roman"/>
          </w:rPr>
          <w:t>p</w:t>
        </w:r>
      </w:ins>
      <w:del w:id="18" w:author="HP" w:date="2023-09-30T17:47:00Z">
        <w:r w:rsidRPr="00D55A57" w:rsidDel="00520BC1">
          <w:rPr>
            <w:rFonts w:ascii="Times New Roman" w:hAnsi="Times New Roman" w:cs="Times New Roman"/>
          </w:rPr>
          <w:delText>P</w:delText>
        </w:r>
      </w:del>
      <w:r w:rsidRPr="00D55A57">
        <w:rPr>
          <w:rFonts w:ascii="Times New Roman" w:hAnsi="Times New Roman" w:cs="Times New Roman"/>
        </w:rPr>
        <w:t>ollutants,</w:t>
      </w:r>
      <w:r>
        <w:rPr>
          <w:rFonts w:ascii="Times New Roman" w:hAnsi="Times New Roman" w:cs="Times New Roman"/>
        </w:rPr>
        <w:t xml:space="preserve"> </w:t>
      </w:r>
      <w:r w:rsidRPr="00D55A57">
        <w:rPr>
          <w:rFonts w:ascii="Times New Roman" w:hAnsi="Times New Roman" w:cs="Times New Roman"/>
        </w:rPr>
        <w:t>is more toxic and cause extreme harm to the aquatic eco-system.</w:t>
      </w:r>
      <w:r>
        <w:rPr>
          <w:rFonts w:ascii="Times New Roman" w:hAnsi="Times New Roman" w:cs="Times New Roman"/>
        </w:rPr>
        <w:t xml:space="preserve"> </w:t>
      </w:r>
      <w:ins w:id="19" w:author="HP" w:date="2023-09-30T17:47:00Z">
        <w:r w:rsidR="007E30A7">
          <w:rPr>
            <w:rFonts w:ascii="Times New Roman" w:hAnsi="Times New Roman" w:cs="Times New Roman"/>
          </w:rPr>
          <w:t xml:space="preserve">Among the Various industries, </w:t>
        </w:r>
      </w:ins>
      <w:del w:id="20" w:author="HP" w:date="2023-09-30T17:47:00Z">
        <w:r w:rsidRPr="00D55A57" w:rsidDel="007E30A7">
          <w:rPr>
            <w:rFonts w:ascii="Times New Roman" w:hAnsi="Times New Roman" w:cs="Times New Roman"/>
          </w:rPr>
          <w:delText>T</w:delText>
        </w:r>
      </w:del>
      <w:ins w:id="21" w:author="HP" w:date="2023-09-30T17:47:00Z">
        <w:r w:rsidR="007E30A7">
          <w:rPr>
            <w:rFonts w:ascii="Times New Roman" w:hAnsi="Times New Roman" w:cs="Times New Roman"/>
          </w:rPr>
          <w:t>t</w:t>
        </w:r>
      </w:ins>
      <w:r w:rsidRPr="00D55A57">
        <w:rPr>
          <w:rFonts w:ascii="Times New Roman" w:hAnsi="Times New Roman" w:cs="Times New Roman"/>
        </w:rPr>
        <w:t>he untreated effluents released by the textile industry contain</w:t>
      </w:r>
      <w:ins w:id="22" w:author="HP" w:date="2023-09-30T17:52:00Z">
        <w:r w:rsidR="000025C8">
          <w:rPr>
            <w:rFonts w:ascii="Times New Roman" w:hAnsi="Times New Roman" w:cs="Times New Roman"/>
          </w:rPr>
          <w:t>s</w:t>
        </w:r>
      </w:ins>
      <w:r w:rsidRPr="00D55A57">
        <w:rPr>
          <w:rFonts w:ascii="Times New Roman" w:hAnsi="Times New Roman" w:cs="Times New Roman"/>
        </w:rPr>
        <w:t xml:space="preserve"> a diverse range of organic pollutants,</w:t>
      </w:r>
      <w:ins w:id="23" w:author="HP" w:date="2023-09-30T17:50:00Z">
        <w:r w:rsidR="00E23A53">
          <w:rPr>
            <w:rFonts w:ascii="Times New Roman" w:hAnsi="Times New Roman" w:cs="Times New Roman"/>
          </w:rPr>
          <w:t xml:space="preserve"> surfactants, and alkali elements</w:t>
        </w:r>
      </w:ins>
      <w:ins w:id="24" w:author="HP" w:date="2023-09-30T17:53:00Z">
        <w:r w:rsidR="000025C8">
          <w:rPr>
            <w:rFonts w:ascii="Times New Roman" w:hAnsi="Times New Roman" w:cs="Times New Roman"/>
          </w:rPr>
          <w:t xml:space="preserve"> from </w:t>
        </w:r>
      </w:ins>
      <w:del w:id="25" w:author="HP" w:date="2023-09-30T17:53:00Z">
        <w:r w:rsidDel="0048309F">
          <w:rPr>
            <w:rFonts w:ascii="Times New Roman" w:hAnsi="Times New Roman" w:cs="Times New Roman"/>
          </w:rPr>
          <w:delText xml:space="preserve"> </w:delText>
        </w:r>
        <w:r w:rsidRPr="00D55A57" w:rsidDel="0048309F">
          <w:rPr>
            <w:rFonts w:ascii="Times New Roman" w:hAnsi="Times New Roman" w:cs="Times New Roman"/>
          </w:rPr>
          <w:delText>the</w:delText>
        </w:r>
      </w:del>
      <w:ins w:id="26" w:author="HP" w:date="2023-09-30T17:53:00Z">
        <w:r w:rsidR="0048309F">
          <w:rPr>
            <w:rFonts w:ascii="Times New Roman" w:hAnsi="Times New Roman" w:cs="Times New Roman"/>
          </w:rPr>
          <w:t>which the</w:t>
        </w:r>
      </w:ins>
      <w:r w:rsidRPr="00D55A57">
        <w:rPr>
          <w:rFonts w:ascii="Times New Roman" w:hAnsi="Times New Roman" w:cs="Times New Roman"/>
        </w:rPr>
        <w:t xml:space="preserve"> most prevalent </w:t>
      </w:r>
      <w:del w:id="27" w:author="HP" w:date="2023-09-30T17:53:00Z">
        <w:r w:rsidRPr="00D55A57" w:rsidDel="000025C8">
          <w:rPr>
            <w:rFonts w:ascii="Times New Roman" w:hAnsi="Times New Roman" w:cs="Times New Roman"/>
          </w:rPr>
          <w:delText xml:space="preserve">of which </w:delText>
        </w:r>
      </w:del>
      <w:r w:rsidRPr="00D55A57">
        <w:rPr>
          <w:rFonts w:ascii="Times New Roman" w:hAnsi="Times New Roman" w:cs="Times New Roman"/>
        </w:rPr>
        <w:t>are</w:t>
      </w:r>
      <w:r>
        <w:rPr>
          <w:rFonts w:ascii="Times New Roman" w:hAnsi="Times New Roman" w:cs="Times New Roman"/>
        </w:rPr>
        <w:t xml:space="preserve"> </w:t>
      </w:r>
      <w:r w:rsidRPr="00D55A57">
        <w:rPr>
          <w:rFonts w:ascii="Times New Roman" w:hAnsi="Times New Roman" w:cs="Times New Roman"/>
        </w:rPr>
        <w:t>textile dyes. Most textile factories discharge</w:t>
      </w:r>
      <w:ins w:id="28" w:author="HP" w:date="2023-09-30T17:54:00Z">
        <w:r w:rsidR="00DA239E">
          <w:rPr>
            <w:rFonts w:ascii="Times New Roman" w:hAnsi="Times New Roman" w:cs="Times New Roman"/>
          </w:rPr>
          <w:t>s</w:t>
        </w:r>
      </w:ins>
      <w:r w:rsidRPr="00D55A57">
        <w:rPr>
          <w:rFonts w:ascii="Times New Roman" w:hAnsi="Times New Roman" w:cs="Times New Roman"/>
        </w:rPr>
        <w:t xml:space="preserve"> untreated </w:t>
      </w:r>
      <w:ins w:id="29" w:author="HP" w:date="2023-09-30T17:54:00Z">
        <w:r w:rsidR="00DA239E">
          <w:rPr>
            <w:rFonts w:ascii="Times New Roman" w:hAnsi="Times New Roman" w:cs="Times New Roman"/>
          </w:rPr>
          <w:t xml:space="preserve">organic dye contaminants </w:t>
        </w:r>
      </w:ins>
      <w:del w:id="30" w:author="HP" w:date="2023-09-30T17:54:00Z">
        <w:r w:rsidRPr="00D55A57" w:rsidDel="00DA239E">
          <w:rPr>
            <w:rFonts w:ascii="Times New Roman" w:hAnsi="Times New Roman" w:cs="Times New Roman"/>
          </w:rPr>
          <w:delText>industrial</w:delText>
        </w:r>
        <w:r w:rsidDel="00DA239E">
          <w:rPr>
            <w:rFonts w:ascii="Times New Roman" w:hAnsi="Times New Roman" w:cs="Times New Roman"/>
          </w:rPr>
          <w:delText xml:space="preserve"> </w:delText>
        </w:r>
        <w:r w:rsidRPr="00D55A57" w:rsidDel="00DA239E">
          <w:rPr>
            <w:rFonts w:ascii="Times New Roman" w:hAnsi="Times New Roman" w:cs="Times New Roman"/>
          </w:rPr>
          <w:delText xml:space="preserve">effluents </w:delText>
        </w:r>
      </w:del>
      <w:r w:rsidRPr="00D55A57">
        <w:rPr>
          <w:rFonts w:ascii="Times New Roman" w:hAnsi="Times New Roman" w:cs="Times New Roman"/>
        </w:rPr>
        <w:t>directly into bodies of water, posing serious ecotoxicological threats as well as toxic effects</w:t>
      </w:r>
      <w:r>
        <w:rPr>
          <w:rFonts w:ascii="Times New Roman" w:hAnsi="Times New Roman" w:cs="Times New Roman"/>
        </w:rPr>
        <w:t xml:space="preserve"> </w:t>
      </w:r>
      <w:r w:rsidRPr="00D55A57">
        <w:rPr>
          <w:rFonts w:ascii="Times New Roman" w:hAnsi="Times New Roman" w:cs="Times New Roman"/>
        </w:rPr>
        <w:t>on living organisms</w:t>
      </w:r>
      <w:ins w:id="31" w:author="HP" w:date="2023-09-30T17:54:00Z">
        <w:r w:rsidR="0048309F">
          <w:rPr>
            <w:rFonts w:ascii="Times New Roman" w:hAnsi="Times New Roman" w:cs="Times New Roman"/>
          </w:rPr>
          <w:t xml:space="preserve"> and environment</w:t>
        </w:r>
      </w:ins>
      <w:r w:rsidRPr="00D55A57">
        <w:rPr>
          <w:rFonts w:ascii="Times New Roman" w:hAnsi="Times New Roman" w:cs="Times New Roman"/>
        </w:rPr>
        <w:t>. Azo dyes discharged into water reduce light penetration</w:t>
      </w:r>
      <w:ins w:id="32" w:author="HP" w:date="2023-09-30T17:55:00Z">
        <w:r w:rsidR="005E03B2">
          <w:rPr>
            <w:rFonts w:ascii="Times New Roman" w:hAnsi="Times New Roman" w:cs="Times New Roman"/>
          </w:rPr>
          <w:t xml:space="preserve"> by </w:t>
        </w:r>
        <w:proofErr w:type="spellStart"/>
        <w:r w:rsidR="005E03B2">
          <w:rPr>
            <w:rFonts w:ascii="Times New Roman" w:hAnsi="Times New Roman" w:cs="Times New Roman"/>
          </w:rPr>
          <w:t>interefering</w:t>
        </w:r>
        <w:proofErr w:type="spellEnd"/>
        <w:r w:rsidR="005E03B2">
          <w:rPr>
            <w:rFonts w:ascii="Times New Roman" w:hAnsi="Times New Roman" w:cs="Times New Roman"/>
          </w:rPr>
          <w:t xml:space="preserve"> with the photosynthesis activity</w:t>
        </w:r>
      </w:ins>
      <w:r w:rsidRPr="00D55A57">
        <w:rPr>
          <w:rFonts w:ascii="Times New Roman" w:hAnsi="Times New Roman" w:cs="Times New Roman"/>
        </w:rPr>
        <w:t>, impairing the</w:t>
      </w:r>
      <w:r>
        <w:rPr>
          <w:rFonts w:ascii="Times New Roman" w:hAnsi="Times New Roman" w:cs="Times New Roman"/>
        </w:rPr>
        <w:t xml:space="preserve"> </w:t>
      </w:r>
      <w:r w:rsidRPr="00D55A57">
        <w:rPr>
          <w:rFonts w:ascii="Times New Roman" w:hAnsi="Times New Roman" w:cs="Times New Roman"/>
        </w:rPr>
        <w:t>performance of algae and growing aquatic plants. Furthermore, dyes ingested by fish and other living</w:t>
      </w:r>
      <w:r>
        <w:rPr>
          <w:rFonts w:ascii="Times New Roman" w:hAnsi="Times New Roman" w:cs="Times New Roman"/>
        </w:rPr>
        <w:t xml:space="preserve"> </w:t>
      </w:r>
      <w:r w:rsidRPr="00D55A57">
        <w:rPr>
          <w:rFonts w:ascii="Times New Roman" w:hAnsi="Times New Roman" w:cs="Times New Roman"/>
        </w:rPr>
        <w:t>organisms have a negative impact on the health of both the fish and their predators.</w:t>
      </w:r>
      <w:r>
        <w:rPr>
          <w:rFonts w:ascii="Times New Roman" w:hAnsi="Times New Roman" w:cs="Times New Roman"/>
        </w:rPr>
        <w:t xml:space="preserve"> </w:t>
      </w:r>
      <w:ins w:id="33" w:author="HP" w:date="2023-09-30T17:56:00Z">
        <w:r w:rsidR="00160D94">
          <w:rPr>
            <w:rFonts w:ascii="Times New Roman" w:hAnsi="Times New Roman" w:cs="Times New Roman"/>
          </w:rPr>
          <w:t>It also causes adverse effect on human health as this dye</w:t>
        </w:r>
      </w:ins>
      <w:ins w:id="34" w:author="HP" w:date="2023-09-30T17:57:00Z">
        <w:r w:rsidR="00160D94">
          <w:rPr>
            <w:rFonts w:ascii="Times New Roman" w:hAnsi="Times New Roman" w:cs="Times New Roman"/>
          </w:rPr>
          <w:t xml:space="preserve">s are </w:t>
        </w:r>
        <w:proofErr w:type="spellStart"/>
        <w:r w:rsidR="00160D94">
          <w:rPr>
            <w:rFonts w:ascii="Times New Roman" w:hAnsi="Times New Roman" w:cs="Times New Roman"/>
          </w:rPr>
          <w:t>carciogenic</w:t>
        </w:r>
        <w:proofErr w:type="spellEnd"/>
        <w:r w:rsidR="00160D94">
          <w:rPr>
            <w:rFonts w:ascii="Times New Roman" w:hAnsi="Times New Roman" w:cs="Times New Roman"/>
          </w:rPr>
          <w:t xml:space="preserve"> and mutagenic. </w:t>
        </w:r>
      </w:ins>
      <w:r>
        <w:rPr>
          <w:rFonts w:ascii="Times New Roman" w:hAnsi="Times New Roman" w:cs="Times New Roman"/>
        </w:rPr>
        <w:t>Over the recent decades, the exponential increase in the demand for potable water has further made it imperative to develop new and efficient ways for the treatment of wastewater. [1]</w:t>
      </w:r>
      <w:r w:rsidR="00BA00BE">
        <w:rPr>
          <w:rFonts w:ascii="Times New Roman" w:hAnsi="Times New Roman" w:cs="Times New Roman"/>
        </w:rPr>
        <w:t xml:space="preserve"> </w:t>
      </w:r>
      <w:r w:rsidR="00BA00BE" w:rsidRPr="00D55A57">
        <w:rPr>
          <w:rFonts w:ascii="Times New Roman" w:hAnsi="Times New Roman" w:cs="Times New Roman"/>
          <w:lang w:val="en-GB"/>
        </w:rPr>
        <w:t xml:space="preserve">To </w:t>
      </w:r>
      <w:r w:rsidR="00BA00BE">
        <w:rPr>
          <w:rFonts w:ascii="Times New Roman" w:hAnsi="Times New Roman" w:cs="Times New Roman"/>
          <w:lang w:val="en-GB"/>
        </w:rPr>
        <w:t>address</w:t>
      </w:r>
      <w:r w:rsidR="00BA00BE" w:rsidRPr="00D55A57">
        <w:rPr>
          <w:rFonts w:ascii="Times New Roman" w:hAnsi="Times New Roman" w:cs="Times New Roman"/>
          <w:lang w:val="en-GB"/>
        </w:rPr>
        <w:t xml:space="preserve"> this issue, several ef</w:t>
      </w:r>
      <w:r w:rsidR="00BA00BE">
        <w:rPr>
          <w:rFonts w:ascii="Times New Roman" w:hAnsi="Times New Roman" w:cs="Times New Roman"/>
          <w:lang w:val="en-GB"/>
        </w:rPr>
        <w:t>f</w:t>
      </w:r>
      <w:r w:rsidR="00BA00BE" w:rsidRPr="00D55A57">
        <w:rPr>
          <w:rFonts w:ascii="Times New Roman" w:hAnsi="Times New Roman" w:cs="Times New Roman"/>
          <w:lang w:val="en-GB"/>
        </w:rPr>
        <w:t>orts are being taken by various researchers [</w:t>
      </w:r>
      <w:r w:rsidR="00BA00BE">
        <w:rPr>
          <w:rFonts w:ascii="Times New Roman" w:hAnsi="Times New Roman" w:cs="Times New Roman"/>
          <w:lang w:val="en-GB"/>
        </w:rPr>
        <w:t>2</w:t>
      </w:r>
      <w:r w:rsidR="00BA00BE" w:rsidRPr="00D55A57">
        <w:rPr>
          <w:rFonts w:ascii="Times New Roman" w:hAnsi="Times New Roman" w:cs="Times New Roman"/>
          <w:lang w:val="en-GB"/>
        </w:rPr>
        <w:t>–</w:t>
      </w:r>
      <w:r w:rsidR="00BA00BE">
        <w:rPr>
          <w:rFonts w:ascii="Times New Roman" w:hAnsi="Times New Roman" w:cs="Times New Roman"/>
          <w:lang w:val="en-GB"/>
        </w:rPr>
        <w:t>7</w:t>
      </w:r>
      <w:r w:rsidR="00BA00BE" w:rsidRPr="00D55A57">
        <w:rPr>
          <w:rFonts w:ascii="Times New Roman" w:hAnsi="Times New Roman" w:cs="Times New Roman"/>
          <w:lang w:val="en-GB"/>
        </w:rPr>
        <w:t>].</w:t>
      </w:r>
      <w:r w:rsidR="00BA00BE">
        <w:rPr>
          <w:rFonts w:ascii="Times New Roman" w:hAnsi="Times New Roman" w:cs="Times New Roman"/>
          <w:lang w:val="en-GB"/>
        </w:rPr>
        <w:t xml:space="preserve"> </w:t>
      </w:r>
      <w:r w:rsidR="00BA00BE" w:rsidRPr="00D55A57">
        <w:rPr>
          <w:rFonts w:ascii="Times New Roman" w:hAnsi="Times New Roman" w:cs="Times New Roman"/>
          <w:lang w:val="en-GB"/>
        </w:rPr>
        <w:t xml:space="preserve">Among the various attempts, the photodegradation of organic compounds furnishes the easiest way to handle water </w:t>
      </w:r>
      <w:commentRangeStart w:id="35"/>
      <w:r w:rsidR="00BA00BE" w:rsidRPr="00D55A57">
        <w:rPr>
          <w:rFonts w:ascii="Times New Roman" w:hAnsi="Times New Roman" w:cs="Times New Roman"/>
          <w:lang w:val="en-GB"/>
        </w:rPr>
        <w:t>pollution</w:t>
      </w:r>
      <w:commentRangeEnd w:id="35"/>
      <w:r w:rsidR="00490BBB">
        <w:rPr>
          <w:rStyle w:val="CommentReference"/>
        </w:rPr>
        <w:commentReference w:id="35"/>
      </w:r>
      <w:r w:rsidR="00BA00BE" w:rsidRPr="00D55A57">
        <w:rPr>
          <w:rFonts w:ascii="Times New Roman" w:hAnsi="Times New Roman" w:cs="Times New Roman"/>
          <w:lang w:val="en-GB"/>
        </w:rPr>
        <w:t xml:space="preserve">. </w:t>
      </w:r>
      <w:ins w:id="36" w:author="manu mittal" w:date="2023-09-30T22:24:00Z">
        <w:r w:rsidR="002A3C5C" w:rsidRPr="007D036E">
          <w:rPr>
            <w:rFonts w:ascii="Times New Roman" w:hAnsi="Times New Roman" w:cs="Times New Roman"/>
            <w:lang w:val="en-GB"/>
            <w:rPrChange w:id="37" w:author="HP" w:date="2023-10-01T13:55:00Z">
              <w:rPr>
                <w:rFonts w:ascii="AppleSystemUIFont" w:hAnsi="AppleSystemUIFont" w:cs="AppleSystemUIFont"/>
                <w:sz w:val="26"/>
                <w:szCs w:val="26"/>
                <w:lang w:val="en-GB"/>
              </w:rPr>
            </w:rPrChange>
          </w:rPr>
          <w:t xml:space="preserve">Photodegradation of organic compounds is a cost-effective and environmentally friendly approach for handling water pollution, as it relies on natural </w:t>
        </w:r>
        <w:r w:rsidR="007D036E" w:rsidRPr="007D036E">
          <w:rPr>
            <w:rFonts w:ascii="Times New Roman" w:hAnsi="Times New Roman" w:cs="Times New Roman"/>
            <w:lang w:val="en-GB"/>
          </w:rPr>
          <w:t>S</w:t>
        </w:r>
      </w:ins>
      <w:ins w:id="38" w:author="HP" w:date="2023-10-01T13:55:00Z">
        <w:r w:rsidR="007D036E">
          <w:rPr>
            <w:rFonts w:ascii="Times New Roman" w:hAnsi="Times New Roman" w:cs="Times New Roman"/>
            <w:lang w:val="en-GB"/>
          </w:rPr>
          <w:t>ource of energy i.e. s</w:t>
        </w:r>
      </w:ins>
      <w:ins w:id="39" w:author="manu mittal" w:date="2023-09-30T22:24:00Z">
        <w:r w:rsidR="002A3C5C" w:rsidRPr="007D036E">
          <w:rPr>
            <w:rFonts w:ascii="Times New Roman" w:hAnsi="Times New Roman" w:cs="Times New Roman"/>
            <w:lang w:val="en-GB"/>
            <w:rPrChange w:id="40" w:author="HP" w:date="2023-10-01T13:55:00Z">
              <w:rPr>
                <w:rFonts w:ascii="AppleSystemUIFont" w:hAnsi="AppleSystemUIFont" w:cs="AppleSystemUIFont"/>
                <w:sz w:val="26"/>
                <w:szCs w:val="26"/>
                <w:lang w:val="en-GB"/>
              </w:rPr>
            </w:rPrChange>
          </w:rPr>
          <w:t xml:space="preserve">unlight, minimizes the need for chemicals, and results in the breakdown of pollutants into harmless </w:t>
        </w:r>
        <w:proofErr w:type="spellStart"/>
        <w:r w:rsidR="002A3C5C" w:rsidRPr="007D036E">
          <w:rPr>
            <w:rFonts w:ascii="Times New Roman" w:hAnsi="Times New Roman" w:cs="Times New Roman"/>
            <w:lang w:val="en-GB"/>
            <w:rPrChange w:id="41" w:author="HP" w:date="2023-10-01T13:55:00Z">
              <w:rPr>
                <w:rFonts w:ascii="AppleSystemUIFont" w:hAnsi="AppleSystemUIFont" w:cs="AppleSystemUIFont"/>
                <w:sz w:val="26"/>
                <w:szCs w:val="26"/>
                <w:lang w:val="en-GB"/>
              </w:rPr>
            </w:rPrChange>
          </w:rPr>
          <w:t>byproducts</w:t>
        </w:r>
        <w:proofErr w:type="spellEnd"/>
        <w:r w:rsidR="002A3C5C" w:rsidRPr="007D036E">
          <w:rPr>
            <w:rFonts w:ascii="Times New Roman" w:hAnsi="Times New Roman" w:cs="Times New Roman"/>
            <w:lang w:val="en-GB"/>
            <w:rPrChange w:id="42" w:author="HP" w:date="2023-10-01T13:55:00Z">
              <w:rPr>
                <w:rFonts w:ascii="AppleSystemUIFont" w:hAnsi="AppleSystemUIFont" w:cs="AppleSystemUIFont"/>
                <w:sz w:val="26"/>
                <w:szCs w:val="26"/>
                <w:lang w:val="en-GB"/>
              </w:rPr>
            </w:rPrChange>
          </w:rPr>
          <w:t xml:space="preserve">. It requires minimal infrastructure and offers scalability, making it suitable for various water treatment applications, while its continuous operation and long-term stability ensure consistent pollutant removal over </w:t>
        </w:r>
        <w:commentRangeStart w:id="43"/>
        <w:r w:rsidR="002A3C5C" w:rsidRPr="007D036E">
          <w:rPr>
            <w:rFonts w:ascii="Times New Roman" w:hAnsi="Times New Roman" w:cs="Times New Roman"/>
            <w:lang w:val="en-GB"/>
            <w:rPrChange w:id="44" w:author="HP" w:date="2023-10-01T13:55:00Z">
              <w:rPr>
                <w:rFonts w:ascii="AppleSystemUIFont" w:hAnsi="AppleSystemUIFont" w:cs="AppleSystemUIFont"/>
                <w:sz w:val="26"/>
                <w:szCs w:val="26"/>
                <w:lang w:val="en-GB"/>
              </w:rPr>
            </w:rPrChange>
          </w:rPr>
          <w:t>time</w:t>
        </w:r>
      </w:ins>
      <w:commentRangeEnd w:id="43"/>
      <w:r w:rsidR="008F7355">
        <w:rPr>
          <w:rStyle w:val="CommentReference"/>
        </w:rPr>
        <w:commentReference w:id="43"/>
      </w:r>
      <w:ins w:id="45" w:author="manu mittal" w:date="2023-09-30T22:24:00Z">
        <w:r w:rsidR="002A3C5C" w:rsidRPr="007D036E">
          <w:rPr>
            <w:rFonts w:ascii="Times New Roman" w:hAnsi="Times New Roman" w:cs="Times New Roman"/>
            <w:lang w:val="en-GB"/>
            <w:rPrChange w:id="46" w:author="HP" w:date="2023-10-01T13:55:00Z">
              <w:rPr>
                <w:rFonts w:ascii="AppleSystemUIFont" w:hAnsi="AppleSystemUIFont" w:cs="AppleSystemUIFont"/>
                <w:sz w:val="26"/>
                <w:szCs w:val="26"/>
                <w:lang w:val="en-GB"/>
              </w:rPr>
            </w:rPrChange>
          </w:rPr>
          <w:t>.</w:t>
        </w:r>
      </w:ins>
      <w:ins w:id="47" w:author="manu mittal" w:date="2023-09-30T22:25:00Z">
        <w:r w:rsidR="002A3C5C" w:rsidRPr="007D036E">
          <w:rPr>
            <w:rFonts w:ascii="Times New Roman" w:hAnsi="Times New Roman" w:cs="Times New Roman"/>
            <w:lang w:val="en-GB"/>
            <w:rPrChange w:id="48" w:author="HP" w:date="2023-10-01T13:55:00Z">
              <w:rPr>
                <w:rFonts w:ascii="AppleSystemUIFont" w:hAnsi="AppleSystemUIFont" w:cs="AppleSystemUIFont"/>
                <w:sz w:val="26"/>
                <w:szCs w:val="26"/>
                <w:lang w:val="en-GB"/>
              </w:rPr>
            </w:rPrChange>
          </w:rPr>
          <w:t xml:space="preserve"> </w:t>
        </w:r>
      </w:ins>
    </w:p>
    <w:p w14:paraId="7017D388" w14:textId="067B760B" w:rsidR="00D55A57" w:rsidDel="00BA00BE" w:rsidRDefault="00D55A57">
      <w:pPr>
        <w:spacing w:line="360" w:lineRule="auto"/>
        <w:jc w:val="both"/>
        <w:rPr>
          <w:del w:id="49" w:author="HP" w:date="2023-09-30T17:46:00Z"/>
          <w:rFonts w:ascii="Times New Roman" w:hAnsi="Times New Roman" w:cs="Times New Roman"/>
          <w:lang w:val="en-GB"/>
        </w:rPr>
        <w:pPrChange w:id="50" w:author="HP" w:date="2023-09-30T17:45:00Z">
          <w:pPr>
            <w:spacing w:line="360" w:lineRule="auto"/>
          </w:pPr>
        </w:pPrChange>
      </w:pPr>
      <w:del w:id="51" w:author="HP" w:date="2023-09-30T17:46:00Z">
        <w:r w:rsidRPr="00D55A57" w:rsidDel="00BA00BE">
          <w:rPr>
            <w:rFonts w:ascii="Times New Roman" w:hAnsi="Times New Roman" w:cs="Times New Roman"/>
            <w:lang w:val="en-GB"/>
          </w:rPr>
          <w:delText xml:space="preserve">To </w:delText>
        </w:r>
        <w:r w:rsidDel="00BA00BE">
          <w:rPr>
            <w:rFonts w:ascii="Times New Roman" w:hAnsi="Times New Roman" w:cs="Times New Roman"/>
            <w:lang w:val="en-GB"/>
          </w:rPr>
          <w:delText>address</w:delText>
        </w:r>
        <w:r w:rsidRPr="00D55A57" w:rsidDel="00BA00BE">
          <w:rPr>
            <w:rFonts w:ascii="Times New Roman" w:hAnsi="Times New Roman" w:cs="Times New Roman"/>
            <w:lang w:val="en-GB"/>
          </w:rPr>
          <w:delText xml:space="preserve"> this issue, several ef</w:delText>
        </w:r>
        <w:r w:rsidDel="00BA00BE">
          <w:rPr>
            <w:rFonts w:ascii="Times New Roman" w:hAnsi="Times New Roman" w:cs="Times New Roman"/>
            <w:lang w:val="en-GB"/>
          </w:rPr>
          <w:delText>f</w:delText>
        </w:r>
        <w:r w:rsidRPr="00D55A57" w:rsidDel="00BA00BE">
          <w:rPr>
            <w:rFonts w:ascii="Times New Roman" w:hAnsi="Times New Roman" w:cs="Times New Roman"/>
            <w:lang w:val="en-GB"/>
          </w:rPr>
          <w:delText>orts are being taken by various researchers [</w:delText>
        </w:r>
        <w:r w:rsidDel="00BA00BE">
          <w:rPr>
            <w:rFonts w:ascii="Times New Roman" w:hAnsi="Times New Roman" w:cs="Times New Roman"/>
            <w:lang w:val="en-GB"/>
          </w:rPr>
          <w:delText>2</w:delText>
        </w:r>
        <w:r w:rsidRPr="00D55A57" w:rsidDel="00BA00BE">
          <w:rPr>
            <w:rFonts w:ascii="Times New Roman" w:hAnsi="Times New Roman" w:cs="Times New Roman"/>
            <w:lang w:val="en-GB"/>
          </w:rPr>
          <w:delText>–</w:delText>
        </w:r>
        <w:r w:rsidDel="00BA00BE">
          <w:rPr>
            <w:rFonts w:ascii="Times New Roman" w:hAnsi="Times New Roman" w:cs="Times New Roman"/>
            <w:lang w:val="en-GB"/>
          </w:rPr>
          <w:delText>7</w:delText>
        </w:r>
        <w:r w:rsidRPr="00D55A57" w:rsidDel="00BA00BE">
          <w:rPr>
            <w:rFonts w:ascii="Times New Roman" w:hAnsi="Times New Roman" w:cs="Times New Roman"/>
            <w:lang w:val="en-GB"/>
          </w:rPr>
          <w:delText>].</w:delText>
        </w:r>
        <w:r w:rsidDel="00BA00BE">
          <w:rPr>
            <w:rFonts w:ascii="Times New Roman" w:hAnsi="Times New Roman" w:cs="Times New Roman"/>
            <w:lang w:val="en-GB"/>
          </w:rPr>
          <w:delText xml:space="preserve"> </w:delText>
        </w:r>
        <w:r w:rsidRPr="00D55A57" w:rsidDel="00BA00BE">
          <w:rPr>
            <w:rFonts w:ascii="Times New Roman" w:hAnsi="Times New Roman" w:cs="Times New Roman"/>
            <w:lang w:val="en-GB"/>
          </w:rPr>
          <w:delText xml:space="preserve">Among the various attempts, the photodegradation of organic compounds furnishes the easiest way to handle water pollution. </w:delText>
        </w:r>
      </w:del>
    </w:p>
    <w:p w14:paraId="52416588" w14:textId="7BB2A566" w:rsidR="00D55A57" w:rsidRDefault="00D55A57">
      <w:pPr>
        <w:spacing w:line="360" w:lineRule="auto"/>
        <w:ind w:firstLine="720"/>
        <w:jc w:val="both"/>
        <w:rPr>
          <w:rFonts w:ascii="Times New Roman" w:hAnsi="Times New Roman" w:cs="Times New Roman"/>
          <w:lang w:val="en-GB"/>
        </w:rPr>
        <w:pPrChange w:id="52" w:author="HP" w:date="2023-09-30T17:29:00Z">
          <w:pPr>
            <w:spacing w:line="360" w:lineRule="auto"/>
          </w:pPr>
        </w:pPrChange>
      </w:pPr>
      <w:r w:rsidRPr="00D55A57">
        <w:rPr>
          <w:rFonts w:ascii="Times New Roman" w:hAnsi="Times New Roman" w:cs="Times New Roman"/>
          <w:lang w:val="en-GB"/>
        </w:rPr>
        <w:t>The photocatalytic activity observed in TiO</w:t>
      </w:r>
      <w:r w:rsidRPr="00BA00BE">
        <w:rPr>
          <w:rFonts w:ascii="Times New Roman" w:hAnsi="Times New Roman" w:cs="Times New Roman"/>
          <w:vertAlign w:val="subscript"/>
          <w:lang w:val="en-GB"/>
          <w:rPrChange w:id="53" w:author="HP" w:date="2023-09-30T17:46:00Z">
            <w:rPr>
              <w:rFonts w:ascii="Times New Roman" w:hAnsi="Times New Roman" w:cs="Times New Roman"/>
              <w:lang w:val="en-GB"/>
            </w:rPr>
          </w:rPrChange>
        </w:rPr>
        <w:t>2</w:t>
      </w:r>
      <w:r w:rsidRPr="00D55A57">
        <w:rPr>
          <w:rFonts w:ascii="Times New Roman" w:hAnsi="Times New Roman" w:cs="Times New Roman"/>
          <w:lang w:val="en-GB"/>
        </w:rPr>
        <w:t xml:space="preserve"> [</w:t>
      </w:r>
      <w:r>
        <w:rPr>
          <w:rFonts w:ascii="Times New Roman" w:hAnsi="Times New Roman" w:cs="Times New Roman"/>
          <w:lang w:val="en-GB"/>
        </w:rPr>
        <w:t>8</w:t>
      </w:r>
      <w:r w:rsidRPr="00D55A57">
        <w:rPr>
          <w:rFonts w:ascii="Times New Roman" w:hAnsi="Times New Roman" w:cs="Times New Roman"/>
          <w:lang w:val="en-GB"/>
        </w:rPr>
        <w:t>] has attracted the scientific community to</w:t>
      </w:r>
      <w:r>
        <w:rPr>
          <w:rFonts w:ascii="Times New Roman" w:hAnsi="Times New Roman" w:cs="Times New Roman"/>
          <w:lang w:val="en-GB"/>
        </w:rPr>
        <w:t xml:space="preserve"> </w:t>
      </w:r>
      <w:r w:rsidRPr="00D55A57">
        <w:rPr>
          <w:rFonts w:ascii="Times New Roman" w:hAnsi="Times New Roman" w:cs="Times New Roman"/>
          <w:lang w:val="en-GB"/>
        </w:rPr>
        <w:t xml:space="preserve">explore suitable photocatalytic material to upgrade and expedite the </w:t>
      </w:r>
      <w:del w:id="54" w:author="HP" w:date="2023-09-30T18:00:00Z">
        <w:r w:rsidRPr="00D55A57" w:rsidDel="009E6788">
          <w:rPr>
            <w:rFonts w:ascii="Times New Roman" w:hAnsi="Times New Roman" w:cs="Times New Roman"/>
            <w:lang w:val="en-GB"/>
          </w:rPr>
          <w:delText>water splitting and</w:delText>
        </w:r>
        <w:r w:rsidDel="009E6788">
          <w:rPr>
            <w:rFonts w:ascii="Times New Roman" w:hAnsi="Times New Roman" w:cs="Times New Roman"/>
            <w:lang w:val="en-GB"/>
          </w:rPr>
          <w:delText xml:space="preserve"> </w:delText>
        </w:r>
      </w:del>
      <w:r w:rsidRPr="00D55A57">
        <w:rPr>
          <w:rFonts w:ascii="Times New Roman" w:hAnsi="Times New Roman" w:cs="Times New Roman"/>
          <w:lang w:val="en-GB"/>
        </w:rPr>
        <w:t>wastewater treatment (i.e., dye degradation) efficiency. The photocatalytic dye degradation process relies on the</w:t>
      </w:r>
      <w:r>
        <w:rPr>
          <w:rFonts w:ascii="Times New Roman" w:hAnsi="Times New Roman" w:cs="Times New Roman"/>
          <w:lang w:val="en-GB"/>
        </w:rPr>
        <w:t xml:space="preserve"> </w:t>
      </w:r>
      <w:r w:rsidRPr="00D55A57">
        <w:rPr>
          <w:rFonts w:ascii="Times New Roman" w:hAnsi="Times New Roman" w:cs="Times New Roman"/>
          <w:lang w:val="en-GB"/>
        </w:rPr>
        <w:t>formation of reactive oxygen species (ROS) by the absorption of solar energy greater than the</w:t>
      </w:r>
      <w:r>
        <w:rPr>
          <w:rFonts w:ascii="Times New Roman" w:hAnsi="Times New Roman" w:cs="Times New Roman"/>
          <w:lang w:val="en-GB"/>
        </w:rPr>
        <w:t xml:space="preserve"> </w:t>
      </w:r>
      <w:r w:rsidRPr="00D55A57">
        <w:rPr>
          <w:rFonts w:ascii="Times New Roman" w:hAnsi="Times New Roman" w:cs="Times New Roman"/>
          <w:lang w:val="en-GB"/>
        </w:rPr>
        <w:t>bandgap of the catalyst material [</w:t>
      </w:r>
      <w:r>
        <w:rPr>
          <w:rFonts w:ascii="Times New Roman" w:hAnsi="Times New Roman" w:cs="Times New Roman"/>
          <w:lang w:val="en-GB"/>
        </w:rPr>
        <w:t>9</w:t>
      </w:r>
      <w:r w:rsidRPr="00D55A57">
        <w:rPr>
          <w:rFonts w:ascii="Times New Roman" w:hAnsi="Times New Roman" w:cs="Times New Roman"/>
          <w:lang w:val="en-GB"/>
        </w:rPr>
        <w:t>]. Hydroxyl (·OH) and superoxide (·O</w:t>
      </w:r>
      <w:r w:rsidRPr="009E6788">
        <w:rPr>
          <w:rFonts w:ascii="Times New Roman" w:hAnsi="Times New Roman" w:cs="Times New Roman"/>
          <w:vertAlign w:val="subscript"/>
          <w:lang w:val="en-GB"/>
          <w:rPrChange w:id="55" w:author="HP" w:date="2023-09-30T18:00:00Z">
            <w:rPr>
              <w:rFonts w:ascii="Times New Roman" w:hAnsi="Times New Roman" w:cs="Times New Roman"/>
              <w:lang w:val="en-GB"/>
            </w:rPr>
          </w:rPrChange>
        </w:rPr>
        <w:t>2</w:t>
      </w:r>
      <w:r w:rsidRPr="009E6788">
        <w:rPr>
          <w:rFonts w:ascii="Times New Roman" w:hAnsi="Times New Roman" w:cs="Times New Roman"/>
          <w:vertAlign w:val="superscript"/>
          <w:lang w:val="en-GB"/>
          <w:rPrChange w:id="56" w:author="HP" w:date="2023-09-30T18:00:00Z">
            <w:rPr>
              <w:rFonts w:ascii="Times New Roman" w:hAnsi="Times New Roman" w:cs="Times New Roman"/>
              <w:lang w:val="en-GB"/>
            </w:rPr>
          </w:rPrChange>
        </w:rPr>
        <w:t>−</w:t>
      </w:r>
      <w:r w:rsidRPr="00D55A57">
        <w:rPr>
          <w:rFonts w:ascii="Times New Roman" w:hAnsi="Times New Roman" w:cs="Times New Roman"/>
          <w:lang w:val="en-GB"/>
        </w:rPr>
        <w:t>) radicals are well-recognized ROSs having oxidation potentials of 2.7 and -2.3 eV, respectively. The oxidation</w:t>
      </w:r>
      <w:r>
        <w:rPr>
          <w:rFonts w:ascii="Times New Roman" w:hAnsi="Times New Roman" w:cs="Times New Roman"/>
          <w:lang w:val="en-GB"/>
        </w:rPr>
        <w:t xml:space="preserve"> </w:t>
      </w:r>
      <w:r w:rsidRPr="00D55A57">
        <w:rPr>
          <w:rFonts w:ascii="Times New Roman" w:hAnsi="Times New Roman" w:cs="Times New Roman"/>
          <w:lang w:val="en-GB"/>
        </w:rPr>
        <w:t>potential of organic compounds which is to be degraded varies between −1 to 2 eV [</w:t>
      </w:r>
      <w:r>
        <w:rPr>
          <w:rFonts w:ascii="Times New Roman" w:hAnsi="Times New Roman" w:cs="Times New Roman"/>
          <w:lang w:val="en-GB"/>
        </w:rPr>
        <w:t>10</w:t>
      </w:r>
      <w:r w:rsidRPr="00D55A57">
        <w:rPr>
          <w:rFonts w:ascii="Times New Roman" w:hAnsi="Times New Roman" w:cs="Times New Roman"/>
          <w:lang w:val="en-GB"/>
        </w:rPr>
        <w:t>]. This</w:t>
      </w:r>
      <w:r>
        <w:rPr>
          <w:rFonts w:ascii="Times New Roman" w:hAnsi="Times New Roman" w:cs="Times New Roman"/>
          <w:lang w:val="en-GB"/>
        </w:rPr>
        <w:t xml:space="preserve"> </w:t>
      </w:r>
      <w:r w:rsidRPr="00D55A57">
        <w:rPr>
          <w:rFonts w:ascii="Times New Roman" w:hAnsi="Times New Roman" w:cs="Times New Roman"/>
          <w:lang w:val="en-GB"/>
        </w:rPr>
        <w:t xml:space="preserve">ROS plays a significant role in the oxidation </w:t>
      </w:r>
      <w:r w:rsidRPr="00D55A57">
        <w:rPr>
          <w:rFonts w:ascii="Times New Roman" w:hAnsi="Times New Roman" w:cs="Times New Roman"/>
          <w:lang w:val="en-GB"/>
        </w:rPr>
        <w:lastRenderedPageBreak/>
        <w:t>and reduction reaction for the degradation of dye</w:t>
      </w:r>
      <w:r>
        <w:rPr>
          <w:rFonts w:ascii="Times New Roman" w:hAnsi="Times New Roman" w:cs="Times New Roman"/>
          <w:lang w:val="en-GB"/>
        </w:rPr>
        <w:t xml:space="preserve"> </w:t>
      </w:r>
      <w:r w:rsidRPr="00D55A57">
        <w:rPr>
          <w:rFonts w:ascii="Times New Roman" w:hAnsi="Times New Roman" w:cs="Times New Roman"/>
          <w:lang w:val="en-GB"/>
        </w:rPr>
        <w:t>molecules.</w:t>
      </w:r>
      <w:r w:rsidR="009E6788">
        <w:rPr>
          <w:rFonts w:ascii="Times New Roman" w:hAnsi="Times New Roman" w:cs="Times New Roman"/>
          <w:lang w:val="en-GB"/>
        </w:rPr>
        <w:t xml:space="preserve"> </w:t>
      </w:r>
      <w:r w:rsidRPr="00D55A57">
        <w:rPr>
          <w:rFonts w:ascii="Times New Roman" w:hAnsi="Times New Roman" w:cs="Times New Roman"/>
          <w:lang w:val="en-GB"/>
        </w:rPr>
        <w:t>Decades of efforts have successfully produced a wide range of efficient semiconductor-based photocatalytic material, e.g., TiO</w:t>
      </w:r>
      <w:r w:rsidRPr="009E6788">
        <w:rPr>
          <w:rFonts w:ascii="Times New Roman" w:hAnsi="Times New Roman" w:cs="Times New Roman"/>
          <w:vertAlign w:val="subscript"/>
          <w:lang w:val="en-GB"/>
          <w:rPrChange w:id="57" w:author="HP" w:date="2023-09-30T18:02:00Z">
            <w:rPr>
              <w:rFonts w:ascii="Times New Roman" w:hAnsi="Times New Roman" w:cs="Times New Roman"/>
              <w:lang w:val="en-GB"/>
            </w:rPr>
          </w:rPrChange>
        </w:rPr>
        <w:t>2</w:t>
      </w:r>
      <w:r w:rsidRPr="00D55A57">
        <w:rPr>
          <w:rFonts w:ascii="Times New Roman" w:hAnsi="Times New Roman" w:cs="Times New Roman"/>
          <w:lang w:val="en-GB"/>
        </w:rPr>
        <w:t>, SnO</w:t>
      </w:r>
      <w:r w:rsidRPr="009E6788">
        <w:rPr>
          <w:rFonts w:ascii="Times New Roman" w:hAnsi="Times New Roman" w:cs="Times New Roman"/>
          <w:vertAlign w:val="subscript"/>
          <w:lang w:val="en-GB"/>
          <w:rPrChange w:id="58" w:author="HP" w:date="2023-09-30T18:02:00Z">
            <w:rPr>
              <w:rFonts w:ascii="Times New Roman" w:hAnsi="Times New Roman" w:cs="Times New Roman"/>
              <w:lang w:val="en-GB"/>
            </w:rPr>
          </w:rPrChange>
        </w:rPr>
        <w:t>2</w:t>
      </w:r>
      <w:r w:rsidRPr="00D55A57">
        <w:rPr>
          <w:rFonts w:ascii="Times New Roman" w:hAnsi="Times New Roman" w:cs="Times New Roman"/>
          <w:lang w:val="en-GB"/>
        </w:rPr>
        <w:t>, and ZnO, for the redox charge transfer process</w:t>
      </w:r>
      <w:r>
        <w:rPr>
          <w:rFonts w:ascii="Times New Roman" w:hAnsi="Times New Roman" w:cs="Times New Roman"/>
          <w:lang w:val="en-GB"/>
        </w:rPr>
        <w:t xml:space="preserve"> </w:t>
      </w:r>
      <w:r w:rsidRPr="00D55A57">
        <w:rPr>
          <w:rFonts w:ascii="Times New Roman" w:hAnsi="Times New Roman" w:cs="Times New Roman"/>
          <w:lang w:val="en-GB"/>
        </w:rPr>
        <w:t>attributed to their electronic structure. These metal oxide semiconductors are broadly considered</w:t>
      </w:r>
      <w:r>
        <w:rPr>
          <w:rFonts w:ascii="Times New Roman" w:hAnsi="Times New Roman" w:cs="Times New Roman"/>
          <w:lang w:val="en-GB"/>
        </w:rPr>
        <w:t xml:space="preserve"> </w:t>
      </w:r>
      <w:r w:rsidRPr="00D55A57">
        <w:rPr>
          <w:rFonts w:ascii="Times New Roman" w:hAnsi="Times New Roman" w:cs="Times New Roman"/>
          <w:lang w:val="en-GB"/>
        </w:rPr>
        <w:t>for efficient photo-assisted degradation and mineralization of many waterborne and airborne</w:t>
      </w:r>
      <w:r>
        <w:rPr>
          <w:rFonts w:ascii="Times New Roman" w:hAnsi="Times New Roman" w:cs="Times New Roman"/>
          <w:lang w:val="en-GB"/>
        </w:rPr>
        <w:t xml:space="preserve"> </w:t>
      </w:r>
      <w:r w:rsidRPr="00D55A57">
        <w:rPr>
          <w:rFonts w:ascii="Times New Roman" w:hAnsi="Times New Roman" w:cs="Times New Roman"/>
          <w:lang w:val="en-GB"/>
        </w:rPr>
        <w:t>organic contaminants. However, their applications are still limited because of the wide bandgap,</w:t>
      </w:r>
      <w:r>
        <w:rPr>
          <w:rFonts w:ascii="Times New Roman" w:hAnsi="Times New Roman" w:cs="Times New Roman"/>
          <w:lang w:val="en-GB"/>
        </w:rPr>
        <w:t xml:space="preserve"> </w:t>
      </w:r>
      <w:r w:rsidRPr="00D55A57">
        <w:rPr>
          <w:rFonts w:ascii="Times New Roman" w:hAnsi="Times New Roman" w:cs="Times New Roman"/>
          <w:lang w:val="en-GB"/>
        </w:rPr>
        <w:t>hence requires more energy</w:t>
      </w:r>
      <w:ins w:id="59" w:author="HP" w:date="2023-09-30T18:02:00Z">
        <w:r w:rsidR="00157025">
          <w:rPr>
            <w:rFonts w:ascii="Times New Roman" w:hAnsi="Times New Roman" w:cs="Times New Roman"/>
            <w:lang w:val="en-GB"/>
          </w:rPr>
          <w:t xml:space="preserve"> (UV </w:t>
        </w:r>
      </w:ins>
      <w:ins w:id="60" w:author="HP" w:date="2023-09-30T18:03:00Z">
        <w:r w:rsidR="00157025">
          <w:rPr>
            <w:rFonts w:ascii="Times New Roman" w:hAnsi="Times New Roman" w:cs="Times New Roman"/>
            <w:lang w:val="en-GB"/>
          </w:rPr>
          <w:t>region)</w:t>
        </w:r>
      </w:ins>
      <w:r w:rsidRPr="00D55A57">
        <w:rPr>
          <w:rFonts w:ascii="Times New Roman" w:hAnsi="Times New Roman" w:cs="Times New Roman"/>
          <w:lang w:val="en-GB"/>
        </w:rPr>
        <w:t xml:space="preserve"> for the electron-hole pair production, </w:t>
      </w:r>
      <w:ins w:id="61" w:author="HP" w:date="2023-09-30T18:03:00Z">
        <w:r w:rsidR="00157025">
          <w:rPr>
            <w:rFonts w:ascii="Times New Roman" w:hAnsi="Times New Roman" w:cs="Times New Roman"/>
            <w:lang w:val="en-GB"/>
          </w:rPr>
          <w:t xml:space="preserve">but </w:t>
        </w:r>
      </w:ins>
      <w:del w:id="62" w:author="HP" w:date="2023-09-30T18:03:00Z">
        <w:r w:rsidRPr="00D55A57" w:rsidDel="00157025">
          <w:rPr>
            <w:rFonts w:ascii="Times New Roman" w:hAnsi="Times New Roman" w:cs="Times New Roman"/>
            <w:lang w:val="en-GB"/>
          </w:rPr>
          <w:delText>and</w:delText>
        </w:r>
      </w:del>
      <w:r w:rsidRPr="00D55A57">
        <w:rPr>
          <w:rFonts w:ascii="Times New Roman" w:hAnsi="Times New Roman" w:cs="Times New Roman"/>
          <w:lang w:val="en-GB"/>
        </w:rPr>
        <w:t xml:space="preserve"> the solar spectrum contains</w:t>
      </w:r>
      <w:r>
        <w:rPr>
          <w:rFonts w:ascii="Times New Roman" w:hAnsi="Times New Roman" w:cs="Times New Roman"/>
          <w:lang w:val="en-GB"/>
        </w:rPr>
        <w:t xml:space="preserve"> </w:t>
      </w:r>
      <w:r w:rsidRPr="00D55A57">
        <w:rPr>
          <w:rFonts w:ascii="Times New Roman" w:hAnsi="Times New Roman" w:cs="Times New Roman"/>
          <w:lang w:val="en-GB"/>
        </w:rPr>
        <w:t>only 5 % of UV radiation. [</w:t>
      </w:r>
      <w:r>
        <w:rPr>
          <w:rFonts w:ascii="Times New Roman" w:hAnsi="Times New Roman" w:cs="Times New Roman"/>
          <w:lang w:val="en-GB"/>
        </w:rPr>
        <w:t>11</w:t>
      </w:r>
      <w:r w:rsidRPr="00D55A57">
        <w:rPr>
          <w:rFonts w:ascii="Times New Roman" w:hAnsi="Times New Roman" w:cs="Times New Roman"/>
          <w:lang w:val="en-GB"/>
        </w:rPr>
        <w:t>]. To overcome the drawbacks of these first-generation</w:t>
      </w:r>
      <w:r>
        <w:rPr>
          <w:rFonts w:ascii="Times New Roman" w:hAnsi="Times New Roman" w:cs="Times New Roman"/>
          <w:lang w:val="en-GB"/>
        </w:rPr>
        <w:t xml:space="preserve"> </w:t>
      </w:r>
      <w:r w:rsidRPr="00D55A57">
        <w:rPr>
          <w:rFonts w:ascii="Times New Roman" w:hAnsi="Times New Roman" w:cs="Times New Roman"/>
          <w:lang w:val="en-GB"/>
        </w:rPr>
        <w:t>photocatalysts, the scientific community has been exploring new effective photocatalyst that</w:t>
      </w:r>
      <w:r>
        <w:rPr>
          <w:rFonts w:ascii="Times New Roman" w:hAnsi="Times New Roman" w:cs="Times New Roman"/>
          <w:lang w:val="en-GB"/>
        </w:rPr>
        <w:t xml:space="preserve"> </w:t>
      </w:r>
      <w:r w:rsidRPr="00D55A57">
        <w:rPr>
          <w:rFonts w:ascii="Times New Roman" w:hAnsi="Times New Roman" w:cs="Times New Roman"/>
          <w:lang w:val="en-GB"/>
        </w:rPr>
        <w:t>shows activity towards visible light radiation through maximum absorption (minimum</w:t>
      </w:r>
      <w:r>
        <w:rPr>
          <w:rFonts w:ascii="Times New Roman" w:hAnsi="Times New Roman" w:cs="Times New Roman"/>
          <w:lang w:val="en-GB"/>
        </w:rPr>
        <w:t xml:space="preserve"> </w:t>
      </w:r>
      <w:r w:rsidRPr="00D55A57">
        <w:rPr>
          <w:rFonts w:ascii="Times New Roman" w:hAnsi="Times New Roman" w:cs="Times New Roman"/>
          <w:lang w:val="en-GB"/>
        </w:rPr>
        <w:t>wavelength). Such second-generation photocatalysts, i.e., WO</w:t>
      </w:r>
      <w:r w:rsidRPr="003D1671">
        <w:rPr>
          <w:rFonts w:ascii="Times New Roman" w:hAnsi="Times New Roman" w:cs="Times New Roman"/>
          <w:vertAlign w:val="subscript"/>
          <w:lang w:val="en-GB"/>
          <w:rPrChange w:id="63" w:author="HP" w:date="2023-09-30T18:03:00Z">
            <w:rPr>
              <w:rFonts w:ascii="Times New Roman" w:hAnsi="Times New Roman" w:cs="Times New Roman"/>
              <w:lang w:val="en-GB"/>
            </w:rPr>
          </w:rPrChange>
        </w:rPr>
        <w:t>3</w:t>
      </w:r>
      <w:r w:rsidRPr="00D55A57">
        <w:rPr>
          <w:rFonts w:ascii="Times New Roman" w:hAnsi="Times New Roman" w:cs="Times New Roman"/>
          <w:lang w:val="en-GB"/>
        </w:rPr>
        <w:t>, Fe</w:t>
      </w:r>
      <w:r w:rsidRPr="003D1671">
        <w:rPr>
          <w:rFonts w:ascii="Times New Roman" w:hAnsi="Times New Roman" w:cs="Times New Roman"/>
          <w:vertAlign w:val="subscript"/>
          <w:lang w:val="en-GB"/>
          <w:rPrChange w:id="64" w:author="HP" w:date="2023-09-30T18:03:00Z">
            <w:rPr>
              <w:rFonts w:ascii="Times New Roman" w:hAnsi="Times New Roman" w:cs="Times New Roman"/>
              <w:lang w:val="en-GB"/>
            </w:rPr>
          </w:rPrChange>
        </w:rPr>
        <w:t>2</w:t>
      </w:r>
      <w:r w:rsidRPr="00D55A57">
        <w:rPr>
          <w:rFonts w:ascii="Times New Roman" w:hAnsi="Times New Roman" w:cs="Times New Roman"/>
          <w:lang w:val="en-GB"/>
        </w:rPr>
        <w:t>O</w:t>
      </w:r>
      <w:r w:rsidRPr="003D1671">
        <w:rPr>
          <w:rFonts w:ascii="Times New Roman" w:hAnsi="Times New Roman" w:cs="Times New Roman"/>
          <w:vertAlign w:val="subscript"/>
          <w:lang w:val="en-GB"/>
          <w:rPrChange w:id="65" w:author="HP" w:date="2023-09-30T18:03:00Z">
            <w:rPr>
              <w:rFonts w:ascii="Times New Roman" w:hAnsi="Times New Roman" w:cs="Times New Roman"/>
              <w:lang w:val="en-GB"/>
            </w:rPr>
          </w:rPrChange>
        </w:rPr>
        <w:t>3</w:t>
      </w:r>
      <w:r w:rsidRPr="00D55A57">
        <w:rPr>
          <w:rFonts w:ascii="Times New Roman" w:hAnsi="Times New Roman" w:cs="Times New Roman"/>
          <w:lang w:val="en-GB"/>
        </w:rPr>
        <w:t>, and Cu</w:t>
      </w:r>
      <w:r w:rsidRPr="003D1671">
        <w:rPr>
          <w:rFonts w:ascii="Times New Roman" w:hAnsi="Times New Roman" w:cs="Times New Roman"/>
          <w:vertAlign w:val="subscript"/>
          <w:lang w:val="en-GB"/>
          <w:rPrChange w:id="66" w:author="HP" w:date="2023-09-30T18:03:00Z">
            <w:rPr>
              <w:rFonts w:ascii="Times New Roman" w:hAnsi="Times New Roman" w:cs="Times New Roman"/>
              <w:lang w:val="en-GB"/>
            </w:rPr>
          </w:rPrChange>
        </w:rPr>
        <w:t>2</w:t>
      </w:r>
      <w:r w:rsidRPr="00D55A57">
        <w:rPr>
          <w:rFonts w:ascii="Times New Roman" w:hAnsi="Times New Roman" w:cs="Times New Roman"/>
          <w:lang w:val="en-GB"/>
        </w:rPr>
        <w:t>O</w:t>
      </w:r>
      <w:r w:rsidRPr="003D1671">
        <w:rPr>
          <w:rFonts w:ascii="Times New Roman" w:hAnsi="Times New Roman" w:cs="Times New Roman"/>
          <w:vertAlign w:val="subscript"/>
          <w:lang w:val="en-GB"/>
          <w:rPrChange w:id="67" w:author="HP" w:date="2023-09-30T18:03:00Z">
            <w:rPr>
              <w:rFonts w:ascii="Times New Roman" w:hAnsi="Times New Roman" w:cs="Times New Roman"/>
              <w:lang w:val="en-GB"/>
            </w:rPr>
          </w:rPrChange>
        </w:rPr>
        <w:t>3</w:t>
      </w:r>
      <w:r w:rsidRPr="00D55A57">
        <w:rPr>
          <w:rFonts w:ascii="Times New Roman" w:hAnsi="Times New Roman" w:cs="Times New Roman"/>
          <w:lang w:val="en-GB"/>
        </w:rPr>
        <w:t>, and heterojunction catalysts like WO</w:t>
      </w:r>
      <w:r w:rsidRPr="00D37C78">
        <w:rPr>
          <w:rFonts w:ascii="Times New Roman" w:hAnsi="Times New Roman" w:cs="Times New Roman"/>
          <w:vertAlign w:val="subscript"/>
          <w:lang w:val="en-GB"/>
          <w:rPrChange w:id="68" w:author="HP" w:date="2023-09-30T18:04:00Z">
            <w:rPr>
              <w:rFonts w:ascii="Times New Roman" w:hAnsi="Times New Roman" w:cs="Times New Roman"/>
              <w:lang w:val="en-GB"/>
            </w:rPr>
          </w:rPrChange>
        </w:rPr>
        <w:t>3</w:t>
      </w:r>
      <w:r w:rsidRPr="00D55A57">
        <w:rPr>
          <w:rFonts w:ascii="Times New Roman" w:hAnsi="Times New Roman" w:cs="Times New Roman"/>
          <w:lang w:val="en-GB"/>
        </w:rPr>
        <w:t>/NiWO</w:t>
      </w:r>
      <w:r w:rsidRPr="00D37C78">
        <w:rPr>
          <w:rFonts w:ascii="Times New Roman" w:hAnsi="Times New Roman" w:cs="Times New Roman"/>
          <w:vertAlign w:val="subscript"/>
          <w:lang w:val="en-GB"/>
          <w:rPrChange w:id="69" w:author="HP" w:date="2023-09-30T18:04:00Z">
            <w:rPr>
              <w:rFonts w:ascii="Times New Roman" w:hAnsi="Times New Roman" w:cs="Times New Roman"/>
              <w:lang w:val="en-GB"/>
            </w:rPr>
          </w:rPrChange>
        </w:rPr>
        <w:t>4</w:t>
      </w:r>
      <w:del w:id="70" w:author="HP" w:date="2023-09-30T18:04:00Z">
        <w:r w:rsidRPr="00D55A57" w:rsidDel="00D37C78">
          <w:rPr>
            <w:rFonts w:ascii="Times New Roman" w:hAnsi="Times New Roman" w:cs="Times New Roman"/>
            <w:lang w:val="en-GB"/>
          </w:rPr>
          <w:delText xml:space="preserve"> </w:delText>
        </w:r>
      </w:del>
      <w:ins w:id="71" w:author="HP" w:date="2023-09-30T18:04:00Z">
        <w:r w:rsidR="00D37C78">
          <w:rPr>
            <w:rFonts w:ascii="Times New Roman" w:hAnsi="Times New Roman" w:cs="Times New Roman"/>
            <w:lang w:val="en-GB"/>
          </w:rPr>
          <w:t xml:space="preserve">, </w:t>
        </w:r>
      </w:ins>
      <w:r w:rsidRPr="00D55A57">
        <w:rPr>
          <w:rFonts w:ascii="Times New Roman" w:hAnsi="Times New Roman" w:cs="Times New Roman"/>
          <w:lang w:val="en-GB"/>
        </w:rPr>
        <w:t>Ag</w:t>
      </w:r>
      <w:r w:rsidRPr="00D37C78">
        <w:rPr>
          <w:rFonts w:ascii="Times New Roman" w:hAnsi="Times New Roman" w:cs="Times New Roman"/>
          <w:vertAlign w:val="subscript"/>
          <w:lang w:val="en-GB"/>
          <w:rPrChange w:id="72" w:author="HP" w:date="2023-09-30T18:04:00Z">
            <w:rPr>
              <w:rFonts w:ascii="Times New Roman" w:hAnsi="Times New Roman" w:cs="Times New Roman"/>
              <w:lang w:val="en-GB"/>
            </w:rPr>
          </w:rPrChange>
        </w:rPr>
        <w:t>3</w:t>
      </w:r>
      <w:r w:rsidRPr="00D55A57">
        <w:rPr>
          <w:rFonts w:ascii="Times New Roman" w:hAnsi="Times New Roman" w:cs="Times New Roman"/>
          <w:lang w:val="en-GB"/>
        </w:rPr>
        <w:t>VO</w:t>
      </w:r>
      <w:r w:rsidRPr="00D37C78">
        <w:rPr>
          <w:rFonts w:ascii="Times New Roman" w:hAnsi="Times New Roman" w:cs="Times New Roman"/>
          <w:vertAlign w:val="subscript"/>
          <w:lang w:val="en-GB"/>
          <w:rPrChange w:id="73" w:author="HP" w:date="2023-09-30T18:04:00Z">
            <w:rPr>
              <w:rFonts w:ascii="Times New Roman" w:hAnsi="Times New Roman" w:cs="Times New Roman"/>
              <w:lang w:val="en-GB"/>
            </w:rPr>
          </w:rPrChange>
        </w:rPr>
        <w:t>4</w:t>
      </w:r>
      <w:r w:rsidRPr="00D55A57">
        <w:rPr>
          <w:rFonts w:ascii="Times New Roman" w:hAnsi="Times New Roman" w:cs="Times New Roman"/>
          <w:lang w:val="en-GB"/>
        </w:rPr>
        <w:t>/g-C</w:t>
      </w:r>
      <w:r w:rsidRPr="00D37C78">
        <w:rPr>
          <w:rFonts w:ascii="Times New Roman" w:hAnsi="Times New Roman" w:cs="Times New Roman"/>
          <w:vertAlign w:val="subscript"/>
          <w:lang w:val="en-GB"/>
          <w:rPrChange w:id="74" w:author="HP" w:date="2023-09-30T18:04:00Z">
            <w:rPr>
              <w:rFonts w:ascii="Times New Roman" w:hAnsi="Times New Roman" w:cs="Times New Roman"/>
              <w:lang w:val="en-GB"/>
            </w:rPr>
          </w:rPrChange>
        </w:rPr>
        <w:t>3</w:t>
      </w:r>
      <w:r w:rsidRPr="00D55A57">
        <w:rPr>
          <w:rFonts w:ascii="Times New Roman" w:hAnsi="Times New Roman" w:cs="Times New Roman"/>
          <w:lang w:val="en-GB"/>
        </w:rPr>
        <w:t>N</w:t>
      </w:r>
      <w:r w:rsidRPr="00D37C78">
        <w:rPr>
          <w:rFonts w:ascii="Times New Roman" w:hAnsi="Times New Roman" w:cs="Times New Roman"/>
          <w:vertAlign w:val="subscript"/>
          <w:lang w:val="en-GB"/>
          <w:rPrChange w:id="75" w:author="HP" w:date="2023-09-30T18:04:00Z">
            <w:rPr>
              <w:rFonts w:ascii="Times New Roman" w:hAnsi="Times New Roman" w:cs="Times New Roman"/>
              <w:lang w:val="en-GB"/>
            </w:rPr>
          </w:rPrChange>
        </w:rPr>
        <w:t>4</w:t>
      </w:r>
      <w:r w:rsidRPr="00D55A57">
        <w:rPr>
          <w:rFonts w:ascii="Times New Roman" w:hAnsi="Times New Roman" w:cs="Times New Roman"/>
          <w:lang w:val="en-GB"/>
        </w:rPr>
        <w:t>, etc. are non-toxic in nature and hig</w:t>
      </w:r>
      <w:r>
        <w:rPr>
          <w:rFonts w:ascii="Times New Roman" w:hAnsi="Times New Roman" w:cs="Times New Roman"/>
          <w:lang w:val="en-GB"/>
        </w:rPr>
        <w:t xml:space="preserve">hly </w:t>
      </w:r>
      <w:r w:rsidRPr="00D55A57">
        <w:rPr>
          <w:rFonts w:ascii="Times New Roman" w:hAnsi="Times New Roman" w:cs="Times New Roman"/>
          <w:lang w:val="en-GB"/>
        </w:rPr>
        <w:t>photosensitiv</w:t>
      </w:r>
      <w:r>
        <w:rPr>
          <w:rFonts w:ascii="Times New Roman" w:hAnsi="Times New Roman" w:cs="Times New Roman"/>
          <w:lang w:val="en-GB"/>
        </w:rPr>
        <w:t>e</w:t>
      </w:r>
      <w:r w:rsidR="005A2512">
        <w:rPr>
          <w:rFonts w:ascii="Times New Roman" w:hAnsi="Times New Roman" w:cs="Times New Roman"/>
          <w:lang w:val="en-GB"/>
        </w:rPr>
        <w:t xml:space="preserve">. </w:t>
      </w:r>
      <w:r w:rsidRPr="00D55A57">
        <w:rPr>
          <w:rFonts w:ascii="Times New Roman" w:hAnsi="Times New Roman" w:cs="Times New Roman"/>
          <w:lang w:val="en-GB"/>
        </w:rPr>
        <w:t>Nevertheless, their low quantum yield</w:t>
      </w:r>
      <w:del w:id="76" w:author="HP" w:date="2023-09-30T18:04:00Z">
        <w:r w:rsidRPr="00D55A57" w:rsidDel="000B3493">
          <w:rPr>
            <w:rFonts w:ascii="Times New Roman" w:hAnsi="Times New Roman" w:cs="Times New Roman"/>
            <w:lang w:val="en-GB"/>
          </w:rPr>
          <w:delText>s</w:delText>
        </w:r>
      </w:del>
      <w:r w:rsidRPr="00D55A57">
        <w:rPr>
          <w:rFonts w:ascii="Times New Roman" w:hAnsi="Times New Roman" w:cs="Times New Roman"/>
          <w:lang w:val="en-GB"/>
        </w:rPr>
        <w:t xml:space="preserve"> due to fast electron-hole pair</w:t>
      </w:r>
      <w:r>
        <w:rPr>
          <w:rFonts w:ascii="Times New Roman" w:hAnsi="Times New Roman" w:cs="Times New Roman"/>
          <w:lang w:val="en-GB"/>
        </w:rPr>
        <w:t xml:space="preserve"> </w:t>
      </w:r>
      <w:r w:rsidRPr="00D55A57">
        <w:rPr>
          <w:rFonts w:ascii="Times New Roman" w:hAnsi="Times New Roman" w:cs="Times New Roman"/>
          <w:lang w:val="en-GB"/>
        </w:rPr>
        <w:t>recombination and poor stability restricted their use in real-time applications [</w:t>
      </w:r>
      <w:r>
        <w:rPr>
          <w:rFonts w:ascii="Times New Roman" w:hAnsi="Times New Roman" w:cs="Times New Roman"/>
          <w:lang w:val="en-GB"/>
        </w:rPr>
        <w:t>12</w:t>
      </w:r>
      <w:r w:rsidRPr="00D55A57">
        <w:rPr>
          <w:rFonts w:ascii="Times New Roman" w:hAnsi="Times New Roman" w:cs="Times New Roman"/>
          <w:lang w:val="en-GB"/>
        </w:rPr>
        <w:t>]. Therefore,</w:t>
      </w:r>
      <w:r>
        <w:rPr>
          <w:rFonts w:ascii="Times New Roman" w:hAnsi="Times New Roman" w:cs="Times New Roman"/>
          <w:lang w:val="en-GB"/>
        </w:rPr>
        <w:t xml:space="preserve"> </w:t>
      </w:r>
      <w:r w:rsidRPr="00D55A57">
        <w:rPr>
          <w:rFonts w:ascii="Times New Roman" w:hAnsi="Times New Roman" w:cs="Times New Roman"/>
          <w:lang w:val="en-GB"/>
        </w:rPr>
        <w:t xml:space="preserve">novel binary metal oxide photocatalysts with the chemical formula of </w:t>
      </w:r>
      <w:proofErr w:type="spellStart"/>
      <w:r w:rsidRPr="00D55A57">
        <w:rPr>
          <w:rFonts w:ascii="Times New Roman" w:hAnsi="Times New Roman" w:cs="Times New Roman"/>
          <w:lang w:val="en-GB"/>
        </w:rPr>
        <w:t>A</w:t>
      </w:r>
      <w:r w:rsidRPr="00D55A57">
        <w:rPr>
          <w:rFonts w:ascii="Times New Roman" w:hAnsi="Times New Roman" w:cs="Times New Roman"/>
          <w:vertAlign w:val="subscript"/>
          <w:lang w:val="en-GB"/>
        </w:rPr>
        <w:t>x</w:t>
      </w:r>
      <w:r w:rsidRPr="00D55A57">
        <w:rPr>
          <w:rFonts w:ascii="Times New Roman" w:hAnsi="Times New Roman" w:cs="Times New Roman"/>
          <w:lang w:val="en-GB"/>
        </w:rPr>
        <w:t>B</w:t>
      </w:r>
      <w:r w:rsidRPr="00D55A57">
        <w:rPr>
          <w:rFonts w:ascii="Times New Roman" w:hAnsi="Times New Roman" w:cs="Times New Roman"/>
          <w:vertAlign w:val="subscript"/>
          <w:lang w:val="en-GB"/>
        </w:rPr>
        <w:t>y</w:t>
      </w:r>
      <w:r w:rsidRPr="00D55A57">
        <w:rPr>
          <w:rFonts w:ascii="Times New Roman" w:hAnsi="Times New Roman" w:cs="Times New Roman"/>
          <w:lang w:val="en-GB"/>
        </w:rPr>
        <w:t>O</w:t>
      </w:r>
      <w:r w:rsidRPr="00D55A57">
        <w:rPr>
          <w:rFonts w:ascii="Times New Roman" w:hAnsi="Times New Roman" w:cs="Times New Roman"/>
          <w:vertAlign w:val="subscript"/>
          <w:lang w:val="en-GB"/>
        </w:rPr>
        <w:t>z</w:t>
      </w:r>
      <w:proofErr w:type="spellEnd"/>
      <w:r w:rsidRPr="00D55A57">
        <w:rPr>
          <w:rFonts w:ascii="Times New Roman" w:hAnsi="Times New Roman" w:cs="Times New Roman"/>
          <w:lang w:val="en-GB"/>
        </w:rPr>
        <w:t xml:space="preserve"> are being</w:t>
      </w:r>
      <w:r>
        <w:rPr>
          <w:rFonts w:ascii="Times New Roman" w:hAnsi="Times New Roman" w:cs="Times New Roman"/>
          <w:lang w:val="en-GB"/>
        </w:rPr>
        <w:t xml:space="preserve"> </w:t>
      </w:r>
      <w:r w:rsidRPr="00D55A57">
        <w:rPr>
          <w:rFonts w:ascii="Times New Roman" w:hAnsi="Times New Roman" w:cs="Times New Roman"/>
          <w:lang w:val="en-GB"/>
        </w:rPr>
        <w:t>developed to address above mentioned problems. Among these various third generation</w:t>
      </w:r>
      <w:r>
        <w:rPr>
          <w:rFonts w:ascii="Times New Roman" w:hAnsi="Times New Roman" w:cs="Times New Roman"/>
          <w:lang w:val="en-GB"/>
        </w:rPr>
        <w:t xml:space="preserve"> </w:t>
      </w:r>
      <w:r w:rsidRPr="00D55A57">
        <w:rPr>
          <w:rFonts w:ascii="Times New Roman" w:hAnsi="Times New Roman" w:cs="Times New Roman"/>
          <w:lang w:val="en-GB"/>
        </w:rPr>
        <w:t>photocatalysts, such as perovskites (A</w:t>
      </w:r>
      <w:r w:rsidRPr="000B3493">
        <w:rPr>
          <w:rFonts w:ascii="Times New Roman" w:hAnsi="Times New Roman" w:cs="Times New Roman"/>
          <w:vertAlign w:val="superscript"/>
          <w:lang w:val="en-GB"/>
          <w:rPrChange w:id="77" w:author="HP" w:date="2023-09-30T18:05:00Z">
            <w:rPr>
              <w:rFonts w:ascii="Times New Roman" w:hAnsi="Times New Roman" w:cs="Times New Roman"/>
              <w:lang w:val="en-GB"/>
            </w:rPr>
          </w:rPrChange>
        </w:rPr>
        <w:t>3+</w:t>
      </w:r>
      <w:r w:rsidRPr="00D55A57">
        <w:rPr>
          <w:rFonts w:ascii="Times New Roman" w:hAnsi="Times New Roman" w:cs="Times New Roman"/>
          <w:lang w:val="en-GB"/>
        </w:rPr>
        <w:t>B</w:t>
      </w:r>
      <w:r w:rsidRPr="000B3493">
        <w:rPr>
          <w:rFonts w:ascii="Times New Roman" w:hAnsi="Times New Roman" w:cs="Times New Roman"/>
          <w:vertAlign w:val="superscript"/>
          <w:lang w:val="en-GB"/>
          <w:rPrChange w:id="78" w:author="HP" w:date="2023-09-30T18:05:00Z">
            <w:rPr>
              <w:rFonts w:ascii="Times New Roman" w:hAnsi="Times New Roman" w:cs="Times New Roman"/>
              <w:lang w:val="en-GB"/>
            </w:rPr>
          </w:rPrChange>
        </w:rPr>
        <w:t>3+</w:t>
      </w:r>
      <w:r w:rsidRPr="00D55A57">
        <w:rPr>
          <w:rFonts w:ascii="Times New Roman" w:hAnsi="Times New Roman" w:cs="Times New Roman"/>
          <w:lang w:val="en-GB"/>
        </w:rPr>
        <w:t>O</w:t>
      </w:r>
      <w:r w:rsidRPr="000B3493">
        <w:rPr>
          <w:rFonts w:ascii="Times New Roman" w:hAnsi="Times New Roman" w:cs="Times New Roman"/>
          <w:vertAlign w:val="subscript"/>
          <w:lang w:val="en-GB"/>
          <w:rPrChange w:id="79" w:author="HP" w:date="2023-09-30T18:05:00Z">
            <w:rPr>
              <w:rFonts w:ascii="Times New Roman" w:hAnsi="Times New Roman" w:cs="Times New Roman"/>
              <w:lang w:val="en-GB"/>
            </w:rPr>
          </w:rPrChange>
        </w:rPr>
        <w:t>3</w:t>
      </w:r>
      <w:r w:rsidRPr="00D55A57">
        <w:rPr>
          <w:rFonts w:ascii="Times New Roman" w:hAnsi="Times New Roman" w:cs="Times New Roman"/>
          <w:lang w:val="en-GB"/>
        </w:rPr>
        <w:t>, A</w:t>
      </w:r>
      <w:r w:rsidRPr="000B3493">
        <w:rPr>
          <w:rFonts w:ascii="Times New Roman" w:hAnsi="Times New Roman" w:cs="Times New Roman"/>
          <w:vertAlign w:val="superscript"/>
          <w:lang w:val="en-GB"/>
          <w:rPrChange w:id="80" w:author="HP" w:date="2023-09-30T18:05:00Z">
            <w:rPr>
              <w:rFonts w:ascii="Times New Roman" w:hAnsi="Times New Roman" w:cs="Times New Roman"/>
              <w:lang w:val="en-GB"/>
            </w:rPr>
          </w:rPrChange>
        </w:rPr>
        <w:t>2+</w:t>
      </w:r>
      <w:r w:rsidRPr="00D55A57">
        <w:rPr>
          <w:rFonts w:ascii="Times New Roman" w:hAnsi="Times New Roman" w:cs="Times New Roman"/>
          <w:lang w:val="en-GB"/>
        </w:rPr>
        <w:t>B</w:t>
      </w:r>
      <w:r w:rsidRPr="000B3493">
        <w:rPr>
          <w:rFonts w:ascii="Times New Roman" w:hAnsi="Times New Roman" w:cs="Times New Roman"/>
          <w:vertAlign w:val="superscript"/>
          <w:lang w:val="en-GB"/>
          <w:rPrChange w:id="81" w:author="HP" w:date="2023-09-30T18:05:00Z">
            <w:rPr>
              <w:rFonts w:ascii="Times New Roman" w:hAnsi="Times New Roman" w:cs="Times New Roman"/>
              <w:lang w:val="en-GB"/>
            </w:rPr>
          </w:rPrChange>
        </w:rPr>
        <w:t>4+</w:t>
      </w:r>
      <w:r w:rsidRPr="00D55A57">
        <w:rPr>
          <w:rFonts w:ascii="Times New Roman" w:hAnsi="Times New Roman" w:cs="Times New Roman"/>
          <w:lang w:val="en-GB"/>
        </w:rPr>
        <w:t>O</w:t>
      </w:r>
      <w:r w:rsidRPr="000B3493">
        <w:rPr>
          <w:rFonts w:ascii="Times New Roman" w:hAnsi="Times New Roman" w:cs="Times New Roman"/>
          <w:vertAlign w:val="subscript"/>
          <w:lang w:val="en-GB"/>
          <w:rPrChange w:id="82" w:author="HP" w:date="2023-09-30T18:05:00Z">
            <w:rPr>
              <w:rFonts w:ascii="Times New Roman" w:hAnsi="Times New Roman" w:cs="Times New Roman"/>
              <w:lang w:val="en-GB"/>
            </w:rPr>
          </w:rPrChange>
        </w:rPr>
        <w:t>3</w:t>
      </w:r>
      <w:r w:rsidRPr="00D55A57">
        <w:rPr>
          <w:rFonts w:ascii="Times New Roman" w:hAnsi="Times New Roman" w:cs="Times New Roman"/>
          <w:lang w:val="en-GB"/>
        </w:rPr>
        <w:t>), A</w:t>
      </w:r>
      <w:r w:rsidRPr="000B3493">
        <w:rPr>
          <w:rFonts w:ascii="Times New Roman" w:hAnsi="Times New Roman" w:cs="Times New Roman"/>
          <w:vertAlign w:val="superscript"/>
          <w:lang w:val="en-GB"/>
          <w:rPrChange w:id="83" w:author="HP" w:date="2023-09-30T18:05:00Z">
            <w:rPr>
              <w:rFonts w:ascii="Times New Roman" w:hAnsi="Times New Roman" w:cs="Times New Roman"/>
              <w:lang w:val="en-GB"/>
            </w:rPr>
          </w:rPrChange>
        </w:rPr>
        <w:t>3+</w:t>
      </w:r>
      <w:r w:rsidRPr="00D55A57">
        <w:rPr>
          <w:rFonts w:ascii="Times New Roman" w:hAnsi="Times New Roman" w:cs="Times New Roman"/>
          <w:lang w:val="en-GB"/>
        </w:rPr>
        <w:t>B</w:t>
      </w:r>
      <w:r w:rsidRPr="000B3493">
        <w:rPr>
          <w:rFonts w:ascii="Times New Roman" w:hAnsi="Times New Roman" w:cs="Times New Roman"/>
          <w:vertAlign w:val="superscript"/>
          <w:lang w:val="en-GB"/>
          <w:rPrChange w:id="84" w:author="HP" w:date="2023-09-30T18:05:00Z">
            <w:rPr>
              <w:rFonts w:ascii="Times New Roman" w:hAnsi="Times New Roman" w:cs="Times New Roman"/>
              <w:lang w:val="en-GB"/>
            </w:rPr>
          </w:rPrChange>
        </w:rPr>
        <w:t>5+</w:t>
      </w:r>
      <w:r w:rsidRPr="00D55A57">
        <w:rPr>
          <w:rFonts w:ascii="Times New Roman" w:hAnsi="Times New Roman" w:cs="Times New Roman"/>
          <w:lang w:val="en-GB"/>
        </w:rPr>
        <w:t>O</w:t>
      </w:r>
      <w:r w:rsidRPr="000B3493">
        <w:rPr>
          <w:rFonts w:ascii="Times New Roman" w:hAnsi="Times New Roman" w:cs="Times New Roman"/>
          <w:vertAlign w:val="subscript"/>
          <w:lang w:val="en-GB"/>
          <w:rPrChange w:id="85" w:author="HP" w:date="2023-09-30T18:05:00Z">
            <w:rPr>
              <w:rFonts w:ascii="Times New Roman" w:hAnsi="Times New Roman" w:cs="Times New Roman"/>
              <w:lang w:val="en-GB"/>
            </w:rPr>
          </w:rPrChange>
        </w:rPr>
        <w:t>4</w:t>
      </w:r>
      <w:r w:rsidRPr="00D55A57">
        <w:rPr>
          <w:rFonts w:ascii="Times New Roman" w:hAnsi="Times New Roman" w:cs="Times New Roman"/>
          <w:lang w:val="en-GB"/>
        </w:rPr>
        <w:t xml:space="preserve"> compounds with scheelite</w:t>
      </w:r>
      <w:r>
        <w:rPr>
          <w:rFonts w:ascii="Times New Roman" w:hAnsi="Times New Roman" w:cs="Times New Roman"/>
          <w:lang w:val="en-GB"/>
        </w:rPr>
        <w:t xml:space="preserve"> </w:t>
      </w:r>
      <w:r w:rsidRPr="00D55A57">
        <w:rPr>
          <w:rFonts w:ascii="Times New Roman" w:hAnsi="Times New Roman" w:cs="Times New Roman"/>
          <w:lang w:val="en-GB"/>
        </w:rPr>
        <w:t>structures (such as tungstate, molybdate, or vanadate), and iron spinels (AB</w:t>
      </w:r>
      <w:r w:rsidRPr="0017416E">
        <w:rPr>
          <w:rFonts w:ascii="Times New Roman" w:hAnsi="Times New Roman" w:cs="Times New Roman"/>
          <w:vertAlign w:val="subscript"/>
          <w:lang w:val="en-GB"/>
          <w:rPrChange w:id="86" w:author="HP" w:date="2023-09-30T18:06:00Z">
            <w:rPr>
              <w:rFonts w:ascii="Times New Roman" w:hAnsi="Times New Roman" w:cs="Times New Roman"/>
              <w:lang w:val="en-GB"/>
            </w:rPr>
          </w:rPrChange>
        </w:rPr>
        <w:t>2</w:t>
      </w:r>
      <w:r w:rsidRPr="00D55A57">
        <w:rPr>
          <w:rFonts w:ascii="Times New Roman" w:hAnsi="Times New Roman" w:cs="Times New Roman"/>
          <w:lang w:val="en-GB"/>
        </w:rPr>
        <w:t>O</w:t>
      </w:r>
      <w:r w:rsidRPr="0017416E">
        <w:rPr>
          <w:rFonts w:ascii="Times New Roman" w:hAnsi="Times New Roman" w:cs="Times New Roman"/>
          <w:vertAlign w:val="subscript"/>
          <w:lang w:val="en-GB"/>
          <w:rPrChange w:id="87" w:author="HP" w:date="2023-09-30T18:06:00Z">
            <w:rPr>
              <w:rFonts w:ascii="Times New Roman" w:hAnsi="Times New Roman" w:cs="Times New Roman"/>
              <w:lang w:val="en-GB"/>
            </w:rPr>
          </w:rPrChange>
        </w:rPr>
        <w:t>4</w:t>
      </w:r>
      <w:r w:rsidRPr="00D55A57">
        <w:rPr>
          <w:rFonts w:ascii="Times New Roman" w:hAnsi="Times New Roman" w:cs="Times New Roman"/>
          <w:lang w:val="en-GB"/>
        </w:rPr>
        <w:t xml:space="preserve">), the </w:t>
      </w:r>
      <w:r w:rsidR="00C75A32">
        <w:rPr>
          <w:rFonts w:ascii="Times New Roman" w:hAnsi="Times New Roman" w:cs="Times New Roman"/>
          <w:lang w:val="en-GB"/>
        </w:rPr>
        <w:t>Spinel</w:t>
      </w:r>
      <w:r w:rsidRPr="00D55A57">
        <w:rPr>
          <w:rFonts w:ascii="Times New Roman" w:hAnsi="Times New Roman" w:cs="Times New Roman"/>
          <w:lang w:val="en-GB"/>
        </w:rPr>
        <w:t xml:space="preserve">-type </w:t>
      </w:r>
      <w:commentRangeStart w:id="88"/>
      <w:r w:rsidRPr="00D55A57">
        <w:rPr>
          <w:rFonts w:ascii="Times New Roman" w:hAnsi="Times New Roman" w:cs="Times New Roman"/>
          <w:lang w:val="en-GB"/>
        </w:rPr>
        <w:t>compounds</w:t>
      </w:r>
      <w:commentRangeEnd w:id="88"/>
      <w:r w:rsidR="0017416E">
        <w:rPr>
          <w:rStyle w:val="CommentReference"/>
        </w:rPr>
        <w:commentReference w:id="88"/>
      </w:r>
      <w:r w:rsidRPr="00D55A57">
        <w:rPr>
          <w:rFonts w:ascii="Times New Roman" w:hAnsi="Times New Roman" w:cs="Times New Roman"/>
          <w:lang w:val="en-GB"/>
        </w:rPr>
        <w:t xml:space="preserve"> </w:t>
      </w:r>
      <w:r w:rsidR="00C75A32">
        <w:rPr>
          <w:rFonts w:ascii="Times New Roman" w:hAnsi="Times New Roman" w:cs="Times New Roman"/>
          <w:lang w:val="en-GB"/>
        </w:rPr>
        <w:t>(AB</w:t>
      </w:r>
      <w:r w:rsidR="00C75A32" w:rsidRPr="00C75A32">
        <w:rPr>
          <w:rFonts w:ascii="Times New Roman" w:hAnsi="Times New Roman" w:cs="Times New Roman"/>
          <w:vertAlign w:val="subscript"/>
          <w:lang w:val="en-GB"/>
        </w:rPr>
        <w:t>2</w:t>
      </w:r>
      <w:r w:rsidR="00C75A32">
        <w:rPr>
          <w:rFonts w:ascii="Times New Roman" w:hAnsi="Times New Roman" w:cs="Times New Roman"/>
          <w:lang w:val="en-GB"/>
        </w:rPr>
        <w:t>O</w:t>
      </w:r>
      <w:r w:rsidR="00C75A32" w:rsidRPr="00C75A32">
        <w:rPr>
          <w:rFonts w:ascii="Times New Roman" w:hAnsi="Times New Roman" w:cs="Times New Roman"/>
          <w:vertAlign w:val="subscript"/>
          <w:lang w:val="en-GB"/>
        </w:rPr>
        <w:t>4</w:t>
      </w:r>
      <w:r w:rsidR="00C75A32">
        <w:rPr>
          <w:rFonts w:ascii="Times New Roman" w:hAnsi="Times New Roman" w:cs="Times New Roman"/>
          <w:lang w:val="en-GB"/>
        </w:rPr>
        <w:t>)</w:t>
      </w:r>
      <w:r w:rsidRPr="00D55A57">
        <w:rPr>
          <w:rFonts w:ascii="Times New Roman" w:hAnsi="Times New Roman" w:cs="Times New Roman"/>
          <w:lang w:val="en-GB"/>
        </w:rPr>
        <w:t>, where A is rare earth metal ion, and B is transition metal ion) are</w:t>
      </w:r>
      <w:r>
        <w:rPr>
          <w:rFonts w:ascii="Times New Roman" w:hAnsi="Times New Roman" w:cs="Times New Roman"/>
          <w:lang w:val="en-GB"/>
        </w:rPr>
        <w:t xml:space="preserve"> </w:t>
      </w:r>
      <w:r w:rsidRPr="00D55A57">
        <w:rPr>
          <w:rFonts w:ascii="Times New Roman" w:hAnsi="Times New Roman" w:cs="Times New Roman"/>
          <w:lang w:val="en-GB"/>
        </w:rPr>
        <w:t>found suitable for photocatalytic application due to their ability to tailor the bandgap</w:t>
      </w:r>
      <w:r w:rsidR="00C75A32">
        <w:rPr>
          <w:rFonts w:ascii="Times New Roman" w:hAnsi="Times New Roman" w:cs="Times New Roman"/>
          <w:lang w:val="en-GB"/>
        </w:rPr>
        <w:t>, and controllable structure</w:t>
      </w:r>
      <w:r w:rsidRPr="00D55A57">
        <w:rPr>
          <w:rFonts w:ascii="Times New Roman" w:hAnsi="Times New Roman" w:cs="Times New Roman"/>
          <w:lang w:val="en-GB"/>
        </w:rPr>
        <w:t>.</w:t>
      </w:r>
      <w:r>
        <w:rPr>
          <w:rFonts w:ascii="Times New Roman" w:hAnsi="Times New Roman" w:cs="Times New Roman"/>
          <w:lang w:val="en-GB"/>
        </w:rPr>
        <w:t xml:space="preserve"> </w:t>
      </w:r>
      <w:r w:rsidRPr="00D55A57">
        <w:rPr>
          <w:rFonts w:ascii="Times New Roman" w:hAnsi="Times New Roman" w:cs="Times New Roman"/>
          <w:lang w:val="en-GB"/>
        </w:rPr>
        <w:t>The nanostructured semiconductor metal oxides are a predominant photocatalyst, because of nanostructured materials</w:t>
      </w:r>
      <w:r>
        <w:rPr>
          <w:rFonts w:ascii="Times New Roman" w:hAnsi="Times New Roman" w:cs="Times New Roman"/>
          <w:lang w:val="en-GB"/>
        </w:rPr>
        <w:t xml:space="preserve"> </w:t>
      </w:r>
      <w:r w:rsidRPr="00D55A57">
        <w:rPr>
          <w:rFonts w:ascii="Times New Roman" w:hAnsi="Times New Roman" w:cs="Times New Roman"/>
          <w:lang w:val="en-GB"/>
        </w:rPr>
        <w:t>having an interesting outcome owing to considerable changes in their physical</w:t>
      </w:r>
      <w:r>
        <w:rPr>
          <w:rFonts w:ascii="Times New Roman" w:hAnsi="Times New Roman" w:cs="Times New Roman"/>
          <w:lang w:val="en-GB"/>
        </w:rPr>
        <w:t xml:space="preserve"> </w:t>
      </w:r>
      <w:r w:rsidRPr="00D55A57">
        <w:rPr>
          <w:rFonts w:ascii="Times New Roman" w:hAnsi="Times New Roman" w:cs="Times New Roman"/>
          <w:lang w:val="en-GB"/>
        </w:rPr>
        <w:t>properties</w:t>
      </w:r>
      <w:r>
        <w:rPr>
          <w:rFonts w:ascii="Times New Roman" w:hAnsi="Times New Roman" w:cs="Times New Roman"/>
          <w:lang w:val="en-GB"/>
        </w:rPr>
        <w:t>.</w:t>
      </w:r>
      <w:r w:rsidR="00E160D7">
        <w:rPr>
          <w:rFonts w:ascii="Times New Roman" w:hAnsi="Times New Roman" w:cs="Times New Roman"/>
          <w:lang w:val="en-GB"/>
        </w:rPr>
        <w:t xml:space="preserve"> </w:t>
      </w:r>
      <w:r w:rsidRPr="00D55A57">
        <w:rPr>
          <w:rFonts w:ascii="Times New Roman" w:hAnsi="Times New Roman" w:cs="Times New Roman"/>
          <w:lang w:val="en-GB"/>
        </w:rPr>
        <w:t xml:space="preserve">Therefore, the major </w:t>
      </w:r>
      <w:ins w:id="89" w:author="HP" w:date="2023-09-30T18:06:00Z">
        <w:r w:rsidR="00E160D7">
          <w:rPr>
            <w:rFonts w:ascii="Times New Roman" w:hAnsi="Times New Roman" w:cs="Times New Roman"/>
            <w:lang w:val="en-GB"/>
          </w:rPr>
          <w:t xml:space="preserve">aim </w:t>
        </w:r>
      </w:ins>
      <w:del w:id="90" w:author="HP" w:date="2023-09-30T18:07:00Z">
        <w:r w:rsidRPr="00D55A57" w:rsidDel="00E160D7">
          <w:rPr>
            <w:rFonts w:ascii="Times New Roman" w:hAnsi="Times New Roman" w:cs="Times New Roman"/>
            <w:lang w:val="en-GB"/>
          </w:rPr>
          <w:delText>goal</w:delText>
        </w:r>
      </w:del>
      <w:r w:rsidRPr="00D55A57">
        <w:rPr>
          <w:rFonts w:ascii="Times New Roman" w:hAnsi="Times New Roman" w:cs="Times New Roman"/>
          <w:lang w:val="en-GB"/>
        </w:rPr>
        <w:t xml:space="preserve"> of </w:t>
      </w:r>
      <w:r>
        <w:rPr>
          <w:rFonts w:ascii="Times New Roman" w:hAnsi="Times New Roman" w:cs="Times New Roman"/>
          <w:lang w:val="en-GB"/>
        </w:rPr>
        <w:t xml:space="preserve">this </w:t>
      </w:r>
      <w:r w:rsidRPr="00D55A57">
        <w:rPr>
          <w:rFonts w:ascii="Times New Roman" w:hAnsi="Times New Roman" w:cs="Times New Roman"/>
          <w:lang w:val="en-GB"/>
        </w:rPr>
        <w:t>research work is to synthesize a photocatalyst material</w:t>
      </w:r>
      <w:r>
        <w:rPr>
          <w:rFonts w:ascii="Times New Roman" w:hAnsi="Times New Roman" w:cs="Times New Roman"/>
          <w:lang w:val="en-GB"/>
        </w:rPr>
        <w:t xml:space="preserve"> </w:t>
      </w:r>
      <w:r w:rsidRPr="00D55A57">
        <w:rPr>
          <w:rFonts w:ascii="Times New Roman" w:hAnsi="Times New Roman" w:cs="Times New Roman"/>
          <w:lang w:val="en-GB"/>
        </w:rPr>
        <w:t>suitable for visible light radiation, nontoxic nature, photochemically stable after long light</w:t>
      </w:r>
      <w:r>
        <w:rPr>
          <w:rFonts w:ascii="Times New Roman" w:hAnsi="Times New Roman" w:cs="Times New Roman"/>
          <w:lang w:val="en-GB"/>
        </w:rPr>
        <w:t xml:space="preserve"> </w:t>
      </w:r>
      <w:r w:rsidRPr="00D55A57">
        <w:rPr>
          <w:rFonts w:ascii="Times New Roman" w:hAnsi="Times New Roman" w:cs="Times New Roman"/>
          <w:lang w:val="en-GB"/>
        </w:rPr>
        <w:t>exposure, and recyclable for photocatalytic dye degradation application.</w:t>
      </w:r>
    </w:p>
    <w:p w14:paraId="278CC8E2" w14:textId="7C402F14" w:rsidR="00D55A57" w:rsidRPr="00D55A57" w:rsidRDefault="00D55A57">
      <w:pPr>
        <w:spacing w:line="360" w:lineRule="auto"/>
        <w:ind w:firstLine="720"/>
        <w:jc w:val="both"/>
        <w:rPr>
          <w:rFonts w:ascii="Times New Roman" w:hAnsi="Times New Roman" w:cs="Times New Roman"/>
          <w:lang w:val="en-GB"/>
        </w:rPr>
        <w:pPrChange w:id="91" w:author="HP" w:date="2023-09-30T18:09:00Z">
          <w:pPr>
            <w:spacing w:line="360" w:lineRule="auto"/>
          </w:pPr>
        </w:pPrChange>
      </w:pPr>
      <w:r>
        <w:rPr>
          <w:rFonts w:ascii="Times New Roman" w:hAnsi="Times New Roman" w:cs="Times New Roman"/>
          <w:lang w:val="en-GB"/>
        </w:rPr>
        <w:t xml:space="preserve">Among various possible </w:t>
      </w:r>
      <w:ins w:id="92" w:author="HP" w:date="2023-09-30T18:07:00Z">
        <w:r w:rsidR="00DB380D">
          <w:rPr>
            <w:rFonts w:ascii="Times New Roman" w:hAnsi="Times New Roman" w:cs="Times New Roman"/>
            <w:lang w:val="en-GB"/>
          </w:rPr>
          <w:t xml:space="preserve">spinel </w:t>
        </w:r>
        <w:proofErr w:type="gramStart"/>
        <w:r w:rsidR="00DB380D">
          <w:rPr>
            <w:rFonts w:ascii="Times New Roman" w:hAnsi="Times New Roman" w:cs="Times New Roman"/>
            <w:lang w:val="en-GB"/>
          </w:rPr>
          <w:t xml:space="preserve">compounds </w:t>
        </w:r>
      </w:ins>
      <w:proofErr w:type="gramEnd"/>
      <w:del w:id="93" w:author="HP" w:date="2023-09-30T18:07:00Z">
        <w:r w:rsidDel="00DB380D">
          <w:rPr>
            <w:rFonts w:ascii="Times New Roman" w:hAnsi="Times New Roman" w:cs="Times New Roman"/>
            <w:lang w:val="en-GB"/>
          </w:rPr>
          <w:delText>semiconductor multiple oxides</w:delText>
        </w:r>
      </w:del>
      <w:r>
        <w:rPr>
          <w:rFonts w:ascii="Times New Roman" w:hAnsi="Times New Roman" w:cs="Times New Roman"/>
          <w:lang w:val="en-GB"/>
        </w:rPr>
        <w:t>, NiMn</w:t>
      </w:r>
      <w:r w:rsidRPr="00DB380D">
        <w:rPr>
          <w:rFonts w:ascii="Times New Roman" w:hAnsi="Times New Roman" w:cs="Times New Roman"/>
          <w:vertAlign w:val="subscript"/>
          <w:lang w:val="en-GB"/>
          <w:rPrChange w:id="94" w:author="HP" w:date="2023-09-30T18:07:00Z">
            <w:rPr>
              <w:rFonts w:ascii="Times New Roman" w:hAnsi="Times New Roman" w:cs="Times New Roman"/>
              <w:lang w:val="en-GB"/>
            </w:rPr>
          </w:rPrChange>
        </w:rPr>
        <w:t>2</w:t>
      </w:r>
      <w:r>
        <w:rPr>
          <w:rFonts w:ascii="Times New Roman" w:hAnsi="Times New Roman" w:cs="Times New Roman"/>
          <w:lang w:val="en-GB"/>
        </w:rPr>
        <w:t>O</w:t>
      </w:r>
      <w:r w:rsidRPr="00DB380D">
        <w:rPr>
          <w:rFonts w:ascii="Times New Roman" w:hAnsi="Times New Roman" w:cs="Times New Roman"/>
          <w:vertAlign w:val="subscript"/>
          <w:lang w:val="en-GB"/>
          <w:rPrChange w:id="95" w:author="HP" w:date="2023-09-30T18:07:00Z">
            <w:rPr>
              <w:rFonts w:ascii="Times New Roman" w:hAnsi="Times New Roman" w:cs="Times New Roman"/>
              <w:lang w:val="en-GB"/>
            </w:rPr>
          </w:rPrChange>
        </w:rPr>
        <w:t>4</w:t>
      </w:r>
      <w:r>
        <w:rPr>
          <w:rFonts w:ascii="Times New Roman" w:hAnsi="Times New Roman" w:cs="Times New Roman"/>
          <w:lang w:val="en-GB"/>
        </w:rPr>
        <w:t xml:space="preserve"> was chosen due to its unique spinel structure which offers favourable properties for a photocatalyst due to their morphology, controllable structure, valence, composition,</w:t>
      </w:r>
      <w:ins w:id="96" w:author="HP" w:date="2023-09-30T18:08:00Z">
        <w:r w:rsidR="00C01A22">
          <w:rPr>
            <w:rFonts w:ascii="Times New Roman" w:hAnsi="Times New Roman" w:cs="Times New Roman"/>
            <w:lang w:val="en-GB"/>
          </w:rPr>
          <w:t xml:space="preserve"> and </w:t>
        </w:r>
      </w:ins>
      <w:r>
        <w:rPr>
          <w:rFonts w:ascii="Times New Roman" w:hAnsi="Times New Roman" w:cs="Times New Roman"/>
          <w:lang w:val="en-GB"/>
        </w:rPr>
        <w:t xml:space="preserve"> excellent cyclic stability[13], low cost, and </w:t>
      </w:r>
      <w:ins w:id="97" w:author="HP" w:date="2023-09-30T18:08:00Z">
        <w:r w:rsidR="00811F80">
          <w:rPr>
            <w:rFonts w:ascii="Times New Roman" w:hAnsi="Times New Roman" w:cs="Times New Roman"/>
            <w:lang w:val="en-GB"/>
          </w:rPr>
          <w:t xml:space="preserve">easy </w:t>
        </w:r>
      </w:ins>
      <w:del w:id="98" w:author="HP" w:date="2023-09-30T18:08:00Z">
        <w:r w:rsidDel="00811F80">
          <w:rPr>
            <w:rFonts w:ascii="Times New Roman" w:hAnsi="Times New Roman" w:cs="Times New Roman"/>
            <w:lang w:val="en-GB"/>
          </w:rPr>
          <w:delText>simplicity of</w:delText>
        </w:r>
      </w:del>
      <w:r>
        <w:rPr>
          <w:rFonts w:ascii="Times New Roman" w:hAnsi="Times New Roman" w:cs="Times New Roman"/>
          <w:lang w:val="en-GB"/>
        </w:rPr>
        <w:t xml:space="preserve"> synthesis</w:t>
      </w:r>
      <w:ins w:id="99" w:author="HP" w:date="2023-09-30T18:08:00Z">
        <w:r w:rsidR="00811F80">
          <w:rPr>
            <w:rFonts w:ascii="Times New Roman" w:hAnsi="Times New Roman" w:cs="Times New Roman"/>
            <w:lang w:val="en-GB"/>
          </w:rPr>
          <w:t xml:space="preserve"> procedure</w:t>
        </w:r>
      </w:ins>
      <w:del w:id="100" w:author="HP" w:date="2023-09-30T18:08:00Z">
        <w:r w:rsidDel="00811F80">
          <w:rPr>
            <w:rFonts w:ascii="Times New Roman" w:hAnsi="Times New Roman" w:cs="Times New Roman"/>
            <w:lang w:val="en-GB"/>
          </w:rPr>
          <w:delText xml:space="preserve"> technique</w:delText>
        </w:r>
      </w:del>
      <w:r>
        <w:rPr>
          <w:rFonts w:ascii="Times New Roman" w:hAnsi="Times New Roman" w:cs="Times New Roman"/>
          <w:lang w:val="en-GB"/>
        </w:rPr>
        <w:t xml:space="preserve"> [1]. Furthermore, </w:t>
      </w:r>
      <w:r w:rsidRPr="00D55A57">
        <w:rPr>
          <w:rFonts w:ascii="Times New Roman" w:hAnsi="Times New Roman" w:cs="Times New Roman"/>
          <w:lang w:val="en-GB"/>
        </w:rPr>
        <w:t xml:space="preserve">manganese and nickel oxides </w:t>
      </w:r>
      <w:r>
        <w:rPr>
          <w:rFonts w:ascii="Times New Roman" w:hAnsi="Times New Roman" w:cs="Times New Roman"/>
          <w:lang w:val="en-GB"/>
        </w:rPr>
        <w:t>are</w:t>
      </w:r>
      <w:r w:rsidRPr="00D55A57">
        <w:rPr>
          <w:rFonts w:ascii="Times New Roman" w:hAnsi="Times New Roman" w:cs="Times New Roman"/>
          <w:lang w:val="en-GB"/>
        </w:rPr>
        <w:t xml:space="preserve"> multifaceted, inexpensive and eco-friendly catalysts that </w:t>
      </w:r>
      <w:r>
        <w:rPr>
          <w:rFonts w:ascii="Times New Roman" w:hAnsi="Times New Roman" w:cs="Times New Roman"/>
          <w:lang w:val="en-GB"/>
        </w:rPr>
        <w:t>have been</w:t>
      </w:r>
      <w:r w:rsidRPr="00D55A57">
        <w:rPr>
          <w:rFonts w:ascii="Times New Roman" w:hAnsi="Times New Roman" w:cs="Times New Roman"/>
          <w:lang w:val="en-GB"/>
        </w:rPr>
        <w:t xml:space="preserve"> highly used for the oxidation of various molecules</w:t>
      </w:r>
      <w:r>
        <w:rPr>
          <w:rFonts w:ascii="Times New Roman" w:hAnsi="Times New Roman" w:cs="Times New Roman"/>
          <w:lang w:val="en-GB"/>
        </w:rPr>
        <w:t xml:space="preserve"> in various applications,</w:t>
      </w:r>
      <w:r w:rsidRPr="00D55A57">
        <w:rPr>
          <w:rFonts w:ascii="Times New Roman" w:hAnsi="Times New Roman" w:cs="Times New Roman"/>
          <w:lang w:val="en-GB"/>
        </w:rPr>
        <w:t xml:space="preserve"> </w:t>
      </w:r>
      <w:r w:rsidRPr="00D55A57">
        <w:rPr>
          <w:rFonts w:ascii="Times New Roman" w:hAnsi="Times New Roman" w:cs="Times New Roman"/>
          <w:color w:val="000000" w:themeColor="text1"/>
          <w:lang w:val="en-GB"/>
        </w:rPr>
        <w:t>mainly photocatalytic activity, water oxidation, carbon monoxide oxidation, CO oxidation</w:t>
      </w:r>
      <w:r>
        <w:rPr>
          <w:rFonts w:ascii="Times New Roman" w:hAnsi="Times New Roman" w:cs="Times New Roman"/>
          <w:color w:val="7F7F7F" w:themeColor="text1" w:themeTint="80"/>
          <w:lang w:val="en-GB"/>
        </w:rPr>
        <w:t xml:space="preserve"> </w:t>
      </w:r>
      <w:r w:rsidRPr="00D55A57">
        <w:rPr>
          <w:rFonts w:ascii="Times New Roman" w:hAnsi="Times New Roman" w:cs="Times New Roman"/>
          <w:color w:val="000000" w:themeColor="text1"/>
          <w:lang w:val="en-GB"/>
        </w:rPr>
        <w:t>etc</w:t>
      </w:r>
      <w:r>
        <w:rPr>
          <w:rFonts w:ascii="Times New Roman" w:hAnsi="Times New Roman" w:cs="Times New Roman"/>
          <w:color w:val="000000" w:themeColor="text1"/>
          <w:lang w:val="en-GB"/>
        </w:rPr>
        <w:t xml:space="preserve"> [1].</w:t>
      </w:r>
      <w:r w:rsidRPr="00D55A57">
        <w:rPr>
          <w:rFonts w:ascii="Times New Roman" w:hAnsi="Times New Roman" w:cs="Times New Roman"/>
          <w:color w:val="7F7F7F" w:themeColor="text1" w:themeTint="80"/>
          <w:lang w:val="en-GB"/>
        </w:rPr>
        <w:t xml:space="preserve"> </w:t>
      </w:r>
    </w:p>
    <w:p w14:paraId="61CD1057" w14:textId="48B87F3B" w:rsidR="00D55A57" w:rsidRDefault="00D55A57">
      <w:pPr>
        <w:spacing w:line="360" w:lineRule="auto"/>
        <w:ind w:firstLine="720"/>
        <w:jc w:val="both"/>
        <w:rPr>
          <w:rFonts w:ascii="Times New Roman" w:hAnsi="Times New Roman" w:cs="Times New Roman"/>
          <w:lang w:val="en-GB"/>
        </w:rPr>
        <w:pPrChange w:id="101" w:author="HP" w:date="2023-09-30T18:09:00Z">
          <w:pPr>
            <w:spacing w:line="360" w:lineRule="auto"/>
          </w:pPr>
        </w:pPrChange>
      </w:pPr>
      <w:r w:rsidRPr="00D55A57">
        <w:rPr>
          <w:rFonts w:ascii="Times New Roman" w:hAnsi="Times New Roman" w:cs="Times New Roman"/>
          <w:lang w:val="en-GB"/>
        </w:rPr>
        <w:lastRenderedPageBreak/>
        <w:t xml:space="preserve">There are several approaches to prepare the </w:t>
      </w:r>
      <w:del w:id="102" w:author="HP" w:date="2023-09-30T18:10:00Z">
        <w:r w:rsidRPr="00D55A57" w:rsidDel="00D709AC">
          <w:rPr>
            <w:rFonts w:ascii="Times New Roman" w:hAnsi="Times New Roman" w:cs="Times New Roman"/>
            <w:lang w:val="en-GB"/>
          </w:rPr>
          <w:delText xml:space="preserve">metal oxide </w:delText>
        </w:r>
      </w:del>
      <w:proofErr w:type="spellStart"/>
      <w:ins w:id="103" w:author="HP" w:date="2023-09-30T18:10:00Z">
        <w:r w:rsidR="00D709AC">
          <w:rPr>
            <w:rFonts w:ascii="Times New Roman" w:hAnsi="Times New Roman" w:cs="Times New Roman"/>
            <w:lang w:val="en-GB"/>
          </w:rPr>
          <w:t>spinnel</w:t>
        </w:r>
        <w:proofErr w:type="spellEnd"/>
        <w:r w:rsidR="00D709AC">
          <w:rPr>
            <w:rFonts w:ascii="Times New Roman" w:hAnsi="Times New Roman" w:cs="Times New Roman"/>
            <w:lang w:val="en-GB"/>
          </w:rPr>
          <w:t xml:space="preserve"> compounds</w:t>
        </w:r>
      </w:ins>
      <w:del w:id="104" w:author="HP" w:date="2023-09-30T18:10:00Z">
        <w:r w:rsidRPr="00D55A57" w:rsidDel="00D709AC">
          <w:rPr>
            <w:rFonts w:ascii="Times New Roman" w:hAnsi="Times New Roman" w:cs="Times New Roman"/>
            <w:lang w:val="en-GB"/>
          </w:rPr>
          <w:delText>nanoparticles</w:delText>
        </w:r>
      </w:del>
      <w:r w:rsidRPr="00D55A57">
        <w:rPr>
          <w:rFonts w:ascii="Times New Roman" w:hAnsi="Times New Roman" w:cs="Times New Roman"/>
          <w:lang w:val="en-GB"/>
        </w:rPr>
        <w:t xml:space="preserve"> like hydrothermal, sol–gel, microwave-assisted</w:t>
      </w:r>
      <w:ins w:id="105" w:author="HP" w:date="2023-09-30T18:10:00Z">
        <w:r w:rsidR="004D4ED4">
          <w:rPr>
            <w:rFonts w:ascii="Times New Roman" w:hAnsi="Times New Roman" w:cs="Times New Roman"/>
            <w:lang w:val="en-GB"/>
          </w:rPr>
          <w:t xml:space="preserve"> </w:t>
        </w:r>
      </w:ins>
      <w:ins w:id="106" w:author="HP" w:date="2023-09-30T18:11:00Z">
        <w:r w:rsidR="004D4ED4">
          <w:rPr>
            <w:rFonts w:ascii="Times New Roman" w:hAnsi="Times New Roman" w:cs="Times New Roman"/>
            <w:lang w:val="en-GB"/>
          </w:rPr>
          <w:t>hydrothermal</w:t>
        </w:r>
      </w:ins>
      <w:ins w:id="107" w:author="HP" w:date="2023-09-30T18:10:00Z">
        <w:r w:rsidR="004D4ED4">
          <w:rPr>
            <w:rFonts w:ascii="Times New Roman" w:hAnsi="Times New Roman" w:cs="Times New Roman"/>
            <w:lang w:val="en-GB"/>
          </w:rPr>
          <w:t xml:space="preserve"> </w:t>
        </w:r>
      </w:ins>
      <w:ins w:id="108" w:author="HP" w:date="2023-09-30T18:11:00Z">
        <w:r w:rsidR="004D4ED4">
          <w:rPr>
            <w:rFonts w:ascii="Times New Roman" w:hAnsi="Times New Roman" w:cs="Times New Roman"/>
            <w:lang w:val="en-GB"/>
          </w:rPr>
          <w:t>method</w:t>
        </w:r>
      </w:ins>
      <w:r w:rsidRPr="00D55A57">
        <w:rPr>
          <w:rFonts w:ascii="Times New Roman" w:hAnsi="Times New Roman" w:cs="Times New Roman"/>
          <w:lang w:val="en-GB"/>
        </w:rPr>
        <w:t>, emulsion and co-precipitation, etc. [</w:t>
      </w:r>
      <w:r>
        <w:rPr>
          <w:rFonts w:ascii="Times New Roman" w:hAnsi="Times New Roman" w:cs="Times New Roman"/>
          <w:lang w:val="en-GB"/>
        </w:rPr>
        <w:t>14-17</w:t>
      </w:r>
      <w:r w:rsidRPr="00D55A57">
        <w:rPr>
          <w:rFonts w:ascii="Times New Roman" w:hAnsi="Times New Roman" w:cs="Times New Roman"/>
          <w:lang w:val="en-GB"/>
        </w:rPr>
        <w:t>]. Ni–Mn–O in nano powder form can be obtained by</w:t>
      </w:r>
      <w:r>
        <w:rPr>
          <w:rFonts w:ascii="Times New Roman" w:hAnsi="Times New Roman" w:cs="Times New Roman"/>
          <w:lang w:val="en-GB"/>
        </w:rPr>
        <w:t xml:space="preserve"> </w:t>
      </w:r>
      <w:r w:rsidRPr="00D55A57">
        <w:rPr>
          <w:rFonts w:ascii="Times New Roman" w:hAnsi="Times New Roman" w:cs="Times New Roman"/>
          <w:lang w:val="en-GB"/>
        </w:rPr>
        <w:t xml:space="preserve">a variety of techniques as mentioned above, </w:t>
      </w:r>
      <w:r>
        <w:rPr>
          <w:rFonts w:ascii="Times New Roman" w:hAnsi="Times New Roman" w:cs="Times New Roman"/>
          <w:lang w:val="en-GB"/>
        </w:rPr>
        <w:t>in this work we have particularly explored the hydrothermal and co-precipitation routes. This is due to the various advantages offered by both the approaches.</w:t>
      </w:r>
      <w:r w:rsidRPr="00D55A57">
        <w:rPr>
          <w:rFonts w:ascii="Times New Roman" w:hAnsi="Times New Roman" w:cs="Times New Roman"/>
          <w:lang w:val="en-GB"/>
        </w:rPr>
        <w:t xml:space="preserve"> </w:t>
      </w:r>
      <w:r>
        <w:rPr>
          <w:rFonts w:ascii="Times New Roman" w:hAnsi="Times New Roman" w:cs="Times New Roman"/>
          <w:lang w:val="en-GB"/>
        </w:rPr>
        <w:t>C</w:t>
      </w:r>
      <w:r w:rsidRPr="00D55A57">
        <w:rPr>
          <w:rFonts w:ascii="Times New Roman" w:hAnsi="Times New Roman" w:cs="Times New Roman"/>
          <w:lang w:val="en-GB"/>
        </w:rPr>
        <w:t xml:space="preserve">o-precipitation technique </w:t>
      </w:r>
      <w:r>
        <w:rPr>
          <w:rFonts w:ascii="Times New Roman" w:hAnsi="Times New Roman" w:cs="Times New Roman"/>
          <w:lang w:val="en-GB"/>
        </w:rPr>
        <w:t>offers</w:t>
      </w:r>
      <w:r w:rsidRPr="00D55A57">
        <w:rPr>
          <w:rFonts w:ascii="Times New Roman" w:hAnsi="Times New Roman" w:cs="Times New Roman"/>
          <w:lang w:val="en-GB"/>
        </w:rPr>
        <w:t xml:space="preserve"> advantages like </w:t>
      </w:r>
      <w:r>
        <w:rPr>
          <w:rFonts w:ascii="Times New Roman" w:hAnsi="Times New Roman" w:cs="Times New Roman"/>
          <w:lang w:val="en-GB"/>
        </w:rPr>
        <w:t xml:space="preserve">having a </w:t>
      </w:r>
      <w:r w:rsidRPr="00D55A57">
        <w:rPr>
          <w:rFonts w:ascii="Times New Roman" w:hAnsi="Times New Roman" w:cs="Times New Roman"/>
          <w:lang w:val="en-GB"/>
        </w:rPr>
        <w:t xml:space="preserve">viable approach, </w:t>
      </w:r>
      <w:del w:id="109" w:author="HP" w:date="2023-09-30T18:11:00Z">
        <w:r w:rsidDel="00955EB0">
          <w:rPr>
            <w:rFonts w:ascii="Times New Roman" w:hAnsi="Times New Roman" w:cs="Times New Roman"/>
            <w:lang w:val="en-GB"/>
          </w:rPr>
          <w:delText xml:space="preserve">being a </w:delText>
        </w:r>
      </w:del>
      <w:r w:rsidRPr="00D55A57">
        <w:rPr>
          <w:rFonts w:ascii="Times New Roman" w:hAnsi="Times New Roman" w:cs="Times New Roman"/>
          <w:lang w:val="en-GB"/>
        </w:rPr>
        <w:t>low-cost</w:t>
      </w:r>
      <w:r>
        <w:rPr>
          <w:rFonts w:ascii="Times New Roman" w:hAnsi="Times New Roman" w:cs="Times New Roman"/>
          <w:lang w:val="en-GB"/>
        </w:rPr>
        <w:t xml:space="preserve"> </w:t>
      </w:r>
      <w:r w:rsidRPr="00D55A57">
        <w:rPr>
          <w:rFonts w:ascii="Times New Roman" w:hAnsi="Times New Roman" w:cs="Times New Roman"/>
          <w:lang w:val="en-GB"/>
        </w:rPr>
        <w:t xml:space="preserve">process, </w:t>
      </w:r>
      <w:ins w:id="110" w:author="HP" w:date="2023-09-30T18:11:00Z">
        <w:r w:rsidR="00955EB0">
          <w:rPr>
            <w:rFonts w:ascii="Times New Roman" w:hAnsi="Times New Roman" w:cs="Times New Roman"/>
            <w:lang w:val="en-GB"/>
          </w:rPr>
          <w:t xml:space="preserve">easy control on </w:t>
        </w:r>
      </w:ins>
      <w:del w:id="111" w:author="HP" w:date="2023-09-30T18:11:00Z">
        <w:r w:rsidRPr="00D55A57" w:rsidDel="00955EB0">
          <w:rPr>
            <w:rFonts w:ascii="Times New Roman" w:hAnsi="Times New Roman" w:cs="Times New Roman"/>
            <w:lang w:val="en-GB"/>
          </w:rPr>
          <w:delText>all the</w:delText>
        </w:r>
      </w:del>
      <w:r w:rsidRPr="00D55A57">
        <w:rPr>
          <w:rFonts w:ascii="Times New Roman" w:hAnsi="Times New Roman" w:cs="Times New Roman"/>
          <w:lang w:val="en-GB"/>
        </w:rPr>
        <w:t xml:space="preserve"> reaction parameters </w:t>
      </w:r>
      <w:del w:id="112" w:author="HP" w:date="2023-09-30T18:12:00Z">
        <w:r w:rsidDel="00955EB0">
          <w:rPr>
            <w:rFonts w:ascii="Times New Roman" w:hAnsi="Times New Roman" w:cs="Times New Roman"/>
            <w:lang w:val="en-GB"/>
          </w:rPr>
          <w:delText>being</w:delText>
        </w:r>
        <w:r w:rsidRPr="00D55A57" w:rsidDel="00955EB0">
          <w:rPr>
            <w:rFonts w:ascii="Times New Roman" w:hAnsi="Times New Roman" w:cs="Times New Roman"/>
            <w:lang w:val="en-GB"/>
          </w:rPr>
          <w:delText xml:space="preserve"> easily controllable</w:delText>
        </w:r>
      </w:del>
      <w:r w:rsidRPr="00D55A57">
        <w:rPr>
          <w:rFonts w:ascii="Times New Roman" w:hAnsi="Times New Roman" w:cs="Times New Roman"/>
          <w:lang w:val="en-GB"/>
        </w:rPr>
        <w:t xml:space="preserve">, </w:t>
      </w:r>
      <w:del w:id="113" w:author="HP" w:date="2023-09-30T18:12:00Z">
        <w:r w:rsidDel="00955EB0">
          <w:rPr>
            <w:rFonts w:ascii="Times New Roman" w:hAnsi="Times New Roman" w:cs="Times New Roman"/>
            <w:lang w:val="en-GB"/>
          </w:rPr>
          <w:delText xml:space="preserve">being an </w:delText>
        </w:r>
      </w:del>
      <w:r w:rsidRPr="00D55A57">
        <w:rPr>
          <w:rFonts w:ascii="Times New Roman" w:hAnsi="Times New Roman" w:cs="Times New Roman"/>
          <w:lang w:val="en-GB"/>
        </w:rPr>
        <w:t>economical</w:t>
      </w:r>
      <w:r>
        <w:rPr>
          <w:rFonts w:ascii="Times New Roman" w:hAnsi="Times New Roman" w:cs="Times New Roman"/>
          <w:lang w:val="en-GB"/>
        </w:rPr>
        <w:t xml:space="preserve"> process</w:t>
      </w:r>
      <w:r w:rsidRPr="00D55A57">
        <w:rPr>
          <w:rFonts w:ascii="Times New Roman" w:hAnsi="Times New Roman" w:cs="Times New Roman"/>
          <w:lang w:val="en-GB"/>
        </w:rPr>
        <w:t xml:space="preserve">, </w:t>
      </w:r>
      <w:ins w:id="114" w:author="HP" w:date="2023-09-30T18:12:00Z">
        <w:r w:rsidR="00955EB0">
          <w:rPr>
            <w:rFonts w:ascii="Times New Roman" w:hAnsi="Times New Roman" w:cs="Times New Roman"/>
            <w:lang w:val="en-GB"/>
          </w:rPr>
          <w:t xml:space="preserve">can be easily doped at </w:t>
        </w:r>
      </w:ins>
      <w:ins w:id="115" w:author="HP" w:date="2023-09-30T18:13:00Z">
        <w:r w:rsidR="00955EB0">
          <w:rPr>
            <w:rFonts w:ascii="Times New Roman" w:hAnsi="Times New Roman" w:cs="Times New Roman"/>
            <w:lang w:val="en-GB"/>
          </w:rPr>
          <w:t>A and B site,</w:t>
        </w:r>
      </w:ins>
      <w:del w:id="116" w:author="HP" w:date="2023-09-30T18:13:00Z">
        <w:r w:rsidDel="00955EB0">
          <w:rPr>
            <w:rFonts w:ascii="Times New Roman" w:hAnsi="Times New Roman" w:cs="Times New Roman"/>
            <w:lang w:val="en-GB"/>
          </w:rPr>
          <w:delText xml:space="preserve">having </w:delText>
        </w:r>
        <w:r w:rsidRPr="00D55A57" w:rsidDel="00955EB0">
          <w:rPr>
            <w:rFonts w:ascii="Times New Roman" w:hAnsi="Times New Roman" w:cs="Times New Roman"/>
            <w:lang w:val="en-GB"/>
          </w:rPr>
          <w:delText>ease</w:delText>
        </w:r>
        <w:r w:rsidDel="00955EB0">
          <w:rPr>
            <w:rFonts w:ascii="Times New Roman" w:hAnsi="Times New Roman" w:cs="Times New Roman"/>
            <w:lang w:val="en-GB"/>
          </w:rPr>
          <w:delText xml:space="preserve"> </w:delText>
        </w:r>
        <w:r w:rsidRPr="00D55A57" w:rsidDel="00955EB0">
          <w:rPr>
            <w:rFonts w:ascii="Times New Roman" w:hAnsi="Times New Roman" w:cs="Times New Roman"/>
            <w:lang w:val="en-GB"/>
          </w:rPr>
          <w:delText>of adding doping material</w:delText>
        </w:r>
      </w:del>
      <w:r w:rsidRPr="00D55A57">
        <w:rPr>
          <w:rFonts w:ascii="Times New Roman" w:hAnsi="Times New Roman" w:cs="Times New Roman"/>
          <w:lang w:val="en-GB"/>
        </w:rPr>
        <w:t xml:space="preserve"> </w:t>
      </w:r>
      <w:del w:id="117" w:author="HP" w:date="2023-09-30T18:13:00Z">
        <w:r w:rsidRPr="00D55A57" w:rsidDel="00955EB0">
          <w:rPr>
            <w:rFonts w:ascii="Times New Roman" w:hAnsi="Times New Roman" w:cs="Times New Roman"/>
            <w:lang w:val="en-GB"/>
          </w:rPr>
          <w:delText xml:space="preserve">and </w:delText>
        </w:r>
        <w:r w:rsidDel="00955EB0">
          <w:rPr>
            <w:rFonts w:ascii="Times New Roman" w:hAnsi="Times New Roman" w:cs="Times New Roman"/>
            <w:lang w:val="en-GB"/>
          </w:rPr>
          <w:delText>the capability</w:delText>
        </w:r>
        <w:r w:rsidRPr="00D55A57" w:rsidDel="00955EB0">
          <w:rPr>
            <w:rFonts w:ascii="Times New Roman" w:hAnsi="Times New Roman" w:cs="Times New Roman"/>
            <w:lang w:val="en-GB"/>
          </w:rPr>
          <w:delText xml:space="preserve"> of producing </w:delText>
        </w:r>
      </w:del>
      <w:ins w:id="118" w:author="HP" w:date="2023-09-30T18:13:00Z">
        <w:r w:rsidR="00955EB0">
          <w:rPr>
            <w:rFonts w:ascii="Times New Roman" w:hAnsi="Times New Roman" w:cs="Times New Roman"/>
            <w:lang w:val="en-GB"/>
          </w:rPr>
          <w:t>,</w:t>
        </w:r>
      </w:ins>
      <w:del w:id="119" w:author="HP" w:date="2023-09-30T18:13:00Z">
        <w:r w:rsidRPr="00D55A57" w:rsidDel="00955EB0">
          <w:rPr>
            <w:rFonts w:ascii="Times New Roman" w:hAnsi="Times New Roman" w:cs="Times New Roman"/>
            <w:lang w:val="en-GB"/>
          </w:rPr>
          <w:delText>less</w:delText>
        </w:r>
        <w:r w:rsidDel="00955EB0">
          <w:rPr>
            <w:rFonts w:ascii="Times New Roman" w:hAnsi="Times New Roman" w:cs="Times New Roman"/>
            <w:lang w:val="en-GB"/>
          </w:rPr>
          <w:delText xml:space="preserve"> impurity</w:delText>
        </w:r>
        <w:r w:rsidRPr="00D55A57" w:rsidDel="00955EB0">
          <w:rPr>
            <w:rFonts w:ascii="Times New Roman" w:hAnsi="Times New Roman" w:cs="Times New Roman"/>
            <w:lang w:val="en-GB"/>
          </w:rPr>
          <w:delText xml:space="preserve"> powders</w:delText>
        </w:r>
      </w:del>
      <w:r w:rsidRPr="00D55A57">
        <w:rPr>
          <w:rFonts w:ascii="Times New Roman" w:hAnsi="Times New Roman" w:cs="Times New Roman"/>
          <w:lang w:val="en-GB"/>
        </w:rPr>
        <w:t xml:space="preserve">, </w:t>
      </w:r>
      <w:r>
        <w:rPr>
          <w:rFonts w:ascii="Times New Roman" w:hAnsi="Times New Roman" w:cs="Times New Roman"/>
          <w:lang w:val="en-GB"/>
        </w:rPr>
        <w:t xml:space="preserve">and there being </w:t>
      </w:r>
      <w:r w:rsidRPr="00D55A57">
        <w:rPr>
          <w:rFonts w:ascii="Times New Roman" w:hAnsi="Times New Roman" w:cs="Times New Roman"/>
          <w:lang w:val="en-GB"/>
        </w:rPr>
        <w:t>n</w:t>
      </w:r>
      <w:r>
        <w:rPr>
          <w:rFonts w:ascii="Times New Roman" w:hAnsi="Times New Roman" w:cs="Times New Roman"/>
          <w:lang w:val="en-GB"/>
        </w:rPr>
        <w:t xml:space="preserve">o </w:t>
      </w:r>
      <w:ins w:id="120" w:author="HP" w:date="2023-09-30T18:14:00Z">
        <w:r w:rsidR="00955EB0">
          <w:rPr>
            <w:rFonts w:ascii="Times New Roman" w:hAnsi="Times New Roman" w:cs="Times New Roman"/>
            <w:lang w:val="en-GB"/>
          </w:rPr>
          <w:t xml:space="preserve">requirement </w:t>
        </w:r>
      </w:ins>
      <w:del w:id="121" w:author="HP" w:date="2023-09-30T18:14:00Z">
        <w:r w:rsidDel="00955EB0">
          <w:rPr>
            <w:rFonts w:ascii="Times New Roman" w:hAnsi="Times New Roman" w:cs="Times New Roman"/>
            <w:lang w:val="en-GB"/>
          </w:rPr>
          <w:delText>necessity</w:delText>
        </w:r>
      </w:del>
      <w:r w:rsidRPr="00D55A57">
        <w:rPr>
          <w:rFonts w:ascii="Times New Roman" w:hAnsi="Times New Roman" w:cs="Times New Roman"/>
          <w:lang w:val="en-GB"/>
        </w:rPr>
        <w:t xml:space="preserve"> of vacuum systems. </w:t>
      </w:r>
      <w:r>
        <w:rPr>
          <w:rFonts w:ascii="Times New Roman" w:hAnsi="Times New Roman" w:cs="Times New Roman"/>
          <w:lang w:val="en-GB"/>
        </w:rPr>
        <w:t>[1]</w:t>
      </w:r>
    </w:p>
    <w:p w14:paraId="2BD18400" w14:textId="55FDDCB9" w:rsidR="00D55A57" w:rsidRPr="00D55A57" w:rsidRDefault="00D55A57">
      <w:pPr>
        <w:spacing w:line="360" w:lineRule="auto"/>
        <w:jc w:val="both"/>
        <w:rPr>
          <w:rFonts w:ascii="Times New Roman" w:hAnsi="Times New Roman" w:cs="Times New Roman"/>
          <w:color w:val="000000" w:themeColor="text1"/>
          <w:lang w:val="en-GB"/>
        </w:rPr>
        <w:pPrChange w:id="122" w:author="HP" w:date="2023-09-30T17:29:00Z">
          <w:pPr>
            <w:spacing w:line="360" w:lineRule="auto"/>
          </w:pPr>
        </w:pPrChange>
      </w:pPr>
      <w:r w:rsidRPr="00D55A57">
        <w:rPr>
          <w:rFonts w:ascii="Times New Roman" w:hAnsi="Times New Roman" w:cs="Times New Roman"/>
          <w:color w:val="000000" w:themeColor="text1"/>
        </w:rPr>
        <w:t xml:space="preserve">Hydrothermal technique is another preferred approach due to its simplicity, and its ability to control the synthesis pressure and temperature along with the synthesized particle size and morphology. Hydrothermal synthesis technique usually incorporates water as the reaction medium </w:t>
      </w:r>
      <w:del w:id="123" w:author="HP" w:date="2023-09-30T18:16:00Z">
        <w:r w:rsidRPr="00D55A57" w:rsidDel="00AB1E1D">
          <w:rPr>
            <w:rFonts w:ascii="Times New Roman" w:hAnsi="Times New Roman" w:cs="Times New Roman"/>
            <w:color w:val="000000" w:themeColor="text1"/>
          </w:rPr>
          <w:delText>under pressure greater than 1 bar and temperature greater than 100 °C.</w:delText>
        </w:r>
      </w:del>
      <w:r w:rsidRPr="00D55A57">
        <w:rPr>
          <w:rFonts w:ascii="Times New Roman" w:hAnsi="Times New Roman" w:cs="Times New Roman"/>
          <w:color w:val="000000" w:themeColor="text1"/>
        </w:rPr>
        <w:t xml:space="preserve"> [13]</w:t>
      </w:r>
    </w:p>
    <w:p w14:paraId="5840CCB0" w14:textId="0D01247D" w:rsidR="00D55A57" w:rsidRDefault="00D55A57">
      <w:pPr>
        <w:spacing w:line="360" w:lineRule="auto"/>
        <w:ind w:firstLine="720"/>
        <w:jc w:val="both"/>
        <w:rPr>
          <w:rFonts w:ascii="Times New Roman" w:hAnsi="Times New Roman" w:cs="Times New Roman"/>
          <w:lang w:val="en-GB"/>
        </w:rPr>
        <w:pPrChange w:id="124" w:author="HP" w:date="2023-09-30T17:29:00Z">
          <w:pPr>
            <w:spacing w:line="360" w:lineRule="auto"/>
          </w:pPr>
        </w:pPrChange>
      </w:pPr>
      <w:r w:rsidRPr="00D55A57">
        <w:rPr>
          <w:rFonts w:ascii="Times New Roman" w:hAnsi="Times New Roman" w:cs="Times New Roman"/>
          <w:lang w:val="en-GB"/>
        </w:rPr>
        <w:t>Hence, NiMn</w:t>
      </w:r>
      <w:r w:rsidRPr="00A62DB9">
        <w:rPr>
          <w:rFonts w:ascii="Times New Roman" w:hAnsi="Times New Roman" w:cs="Times New Roman"/>
          <w:vertAlign w:val="subscript"/>
          <w:lang w:val="en-GB"/>
          <w:rPrChange w:id="125" w:author="HP" w:date="2023-09-30T18:16:00Z">
            <w:rPr>
              <w:rFonts w:ascii="Times New Roman" w:hAnsi="Times New Roman" w:cs="Times New Roman"/>
              <w:lang w:val="en-GB"/>
            </w:rPr>
          </w:rPrChange>
        </w:rPr>
        <w:t>2</w:t>
      </w:r>
      <w:r w:rsidRPr="00D55A57">
        <w:rPr>
          <w:rFonts w:ascii="Times New Roman" w:hAnsi="Times New Roman" w:cs="Times New Roman"/>
          <w:lang w:val="en-GB"/>
        </w:rPr>
        <w:t>O</w:t>
      </w:r>
      <w:r w:rsidRPr="00A62DB9">
        <w:rPr>
          <w:rFonts w:ascii="Times New Roman" w:hAnsi="Times New Roman" w:cs="Times New Roman"/>
          <w:vertAlign w:val="subscript"/>
          <w:lang w:val="en-GB"/>
          <w:rPrChange w:id="126" w:author="HP" w:date="2023-09-30T18:16:00Z">
            <w:rPr>
              <w:rFonts w:ascii="Times New Roman" w:hAnsi="Times New Roman" w:cs="Times New Roman"/>
              <w:lang w:val="en-GB"/>
            </w:rPr>
          </w:rPrChange>
        </w:rPr>
        <w:t>4</w:t>
      </w:r>
      <w:r w:rsidRPr="00D55A57">
        <w:rPr>
          <w:rFonts w:ascii="Times New Roman" w:hAnsi="Times New Roman" w:cs="Times New Roman"/>
          <w:lang w:val="en-GB"/>
        </w:rPr>
        <w:t xml:space="preserve"> ternary metal oxide</w:t>
      </w:r>
      <w:r>
        <w:rPr>
          <w:rFonts w:ascii="Times New Roman" w:hAnsi="Times New Roman" w:cs="Times New Roman"/>
          <w:lang w:val="en-GB"/>
        </w:rPr>
        <w:t xml:space="preserve"> in nano-powder form</w:t>
      </w:r>
      <w:r w:rsidRPr="00D55A57">
        <w:rPr>
          <w:rFonts w:ascii="Times New Roman" w:hAnsi="Times New Roman" w:cs="Times New Roman"/>
          <w:lang w:val="en-GB"/>
        </w:rPr>
        <w:t xml:space="preserve"> was synthesized</w:t>
      </w:r>
      <w:r>
        <w:rPr>
          <w:rFonts w:ascii="Times New Roman" w:hAnsi="Times New Roman" w:cs="Times New Roman"/>
          <w:lang w:val="en-GB"/>
        </w:rPr>
        <w:t xml:space="preserve"> </w:t>
      </w:r>
      <w:r w:rsidRPr="00D55A57">
        <w:rPr>
          <w:rFonts w:ascii="Times New Roman" w:hAnsi="Times New Roman" w:cs="Times New Roman"/>
          <w:lang w:val="en-GB"/>
        </w:rPr>
        <w:t xml:space="preserve">via the co-precipitation method </w:t>
      </w:r>
      <w:r>
        <w:rPr>
          <w:rFonts w:ascii="Times New Roman" w:hAnsi="Times New Roman" w:cs="Times New Roman"/>
          <w:lang w:val="en-GB"/>
        </w:rPr>
        <w:t xml:space="preserve">and the hydrothermal method, taking various combinations of precursor materials, and employing various hydrothermal </w:t>
      </w:r>
      <w:del w:id="127" w:author="HP" w:date="2023-09-30T18:16:00Z">
        <w:r w:rsidDel="00471B04">
          <w:rPr>
            <w:rFonts w:ascii="Times New Roman" w:hAnsi="Times New Roman" w:cs="Times New Roman"/>
            <w:lang w:val="en-GB"/>
          </w:rPr>
          <w:delText xml:space="preserve">furnace </w:delText>
        </w:r>
      </w:del>
      <w:del w:id="128" w:author="HP" w:date="2023-09-30T18:17:00Z">
        <w:r w:rsidDel="00471B04">
          <w:rPr>
            <w:rFonts w:ascii="Times New Roman" w:hAnsi="Times New Roman" w:cs="Times New Roman"/>
            <w:lang w:val="en-GB"/>
          </w:rPr>
          <w:delText xml:space="preserve">temperatures </w:delText>
        </w:r>
      </w:del>
      <w:r>
        <w:rPr>
          <w:rFonts w:ascii="Times New Roman" w:hAnsi="Times New Roman" w:cs="Times New Roman"/>
          <w:lang w:val="en-GB"/>
        </w:rPr>
        <w:t>and annealing parameters</w:t>
      </w:r>
      <w:ins w:id="129" w:author="HP" w:date="2023-09-30T18:17:00Z">
        <w:r w:rsidR="00471B04">
          <w:rPr>
            <w:rFonts w:ascii="Times New Roman" w:hAnsi="Times New Roman" w:cs="Times New Roman"/>
            <w:lang w:val="en-GB"/>
          </w:rPr>
          <w:t xml:space="preserve"> (temperature and time)</w:t>
        </w:r>
      </w:ins>
      <w:r>
        <w:rPr>
          <w:rFonts w:ascii="Times New Roman" w:hAnsi="Times New Roman" w:cs="Times New Roman"/>
          <w:lang w:val="en-GB"/>
        </w:rPr>
        <w:t>. In the co-precipitation synthesis process, Ethylene Glycol has been used as a structure directing agent.</w:t>
      </w:r>
      <w:del w:id="130" w:author="HP" w:date="2023-09-30T18:18:00Z">
        <w:r w:rsidDel="000F18F4">
          <w:rPr>
            <w:rFonts w:ascii="Times New Roman" w:hAnsi="Times New Roman" w:cs="Times New Roman"/>
            <w:lang w:val="en-GB"/>
          </w:rPr>
          <w:delText xml:space="preserve"> V</w:delText>
        </w:r>
        <w:r w:rsidRPr="00D55A57" w:rsidDel="000F18F4">
          <w:rPr>
            <w:rFonts w:ascii="Times New Roman" w:hAnsi="Times New Roman" w:cs="Times New Roman"/>
            <w:lang w:val="en-GB"/>
          </w:rPr>
          <w:delText xml:space="preserve">arious characterizations </w:delText>
        </w:r>
        <w:r w:rsidDel="000F18F4">
          <w:rPr>
            <w:rFonts w:ascii="Times New Roman" w:hAnsi="Times New Roman" w:cs="Times New Roman"/>
            <w:lang w:val="en-GB"/>
          </w:rPr>
          <w:delText>have been</w:delText>
        </w:r>
        <w:r w:rsidRPr="00D55A57" w:rsidDel="000F18F4">
          <w:rPr>
            <w:rFonts w:ascii="Times New Roman" w:hAnsi="Times New Roman" w:cs="Times New Roman"/>
            <w:lang w:val="en-GB"/>
          </w:rPr>
          <w:delText xml:space="preserve"> taken to analyse </w:delText>
        </w:r>
        <w:r w:rsidDel="000F18F4">
          <w:rPr>
            <w:rFonts w:ascii="Times New Roman" w:hAnsi="Times New Roman" w:cs="Times New Roman"/>
            <w:lang w:val="en-GB"/>
          </w:rPr>
          <w:delText>the</w:delText>
        </w:r>
        <w:r w:rsidRPr="00D55A57" w:rsidDel="000F18F4">
          <w:rPr>
            <w:rFonts w:ascii="Times New Roman" w:hAnsi="Times New Roman" w:cs="Times New Roman"/>
            <w:lang w:val="en-GB"/>
          </w:rPr>
          <w:delText xml:space="preserve"> structural properties</w:delText>
        </w:r>
        <w:r w:rsidDel="000F18F4">
          <w:rPr>
            <w:rFonts w:ascii="Times New Roman" w:hAnsi="Times New Roman" w:cs="Times New Roman"/>
            <w:lang w:val="en-GB"/>
          </w:rPr>
          <w:delText xml:space="preserve"> of the prepared nano-powders</w:delText>
        </w:r>
      </w:del>
      <w:r w:rsidRPr="00D55A57">
        <w:rPr>
          <w:rFonts w:ascii="Times New Roman" w:hAnsi="Times New Roman" w:cs="Times New Roman"/>
          <w:lang w:val="en-GB"/>
        </w:rPr>
        <w:t xml:space="preserve">. </w:t>
      </w:r>
      <w:r>
        <w:rPr>
          <w:rFonts w:ascii="Times New Roman" w:hAnsi="Times New Roman" w:cs="Times New Roman"/>
          <w:lang w:val="en-GB"/>
        </w:rPr>
        <w:t>The X</w:t>
      </w:r>
      <w:ins w:id="131" w:author="HP" w:date="2023-09-30T18:18:00Z">
        <w:r w:rsidR="000F18F4">
          <w:rPr>
            <w:rFonts w:ascii="Times New Roman" w:hAnsi="Times New Roman" w:cs="Times New Roman"/>
            <w:lang w:val="en-GB"/>
          </w:rPr>
          <w:t xml:space="preserve">-ray </w:t>
        </w:r>
      </w:ins>
      <w:del w:id="132" w:author="HP" w:date="2023-09-30T18:18:00Z">
        <w:r w:rsidDel="000F18F4">
          <w:rPr>
            <w:rFonts w:ascii="Times New Roman" w:hAnsi="Times New Roman" w:cs="Times New Roman"/>
            <w:lang w:val="en-GB"/>
          </w:rPr>
          <w:delText>R</w:delText>
        </w:r>
      </w:del>
      <w:ins w:id="133" w:author="HP" w:date="2023-09-30T18:18:00Z">
        <w:r w:rsidR="000F18F4">
          <w:rPr>
            <w:rFonts w:ascii="Times New Roman" w:hAnsi="Times New Roman" w:cs="Times New Roman"/>
            <w:lang w:val="en-GB"/>
          </w:rPr>
          <w:t>diffraction</w:t>
        </w:r>
      </w:ins>
      <w:del w:id="134" w:author="HP" w:date="2023-09-30T18:18:00Z">
        <w:r w:rsidDel="000F18F4">
          <w:rPr>
            <w:rFonts w:ascii="Times New Roman" w:hAnsi="Times New Roman" w:cs="Times New Roman"/>
            <w:lang w:val="en-GB"/>
          </w:rPr>
          <w:delText>D</w:delText>
        </w:r>
      </w:del>
      <w:r>
        <w:rPr>
          <w:rFonts w:ascii="Times New Roman" w:hAnsi="Times New Roman" w:cs="Times New Roman"/>
          <w:lang w:val="en-GB"/>
        </w:rPr>
        <w:t xml:space="preserve"> analysis has been studied to reveal the</w:t>
      </w:r>
      <w:ins w:id="135" w:author="HP" w:date="2023-09-30T18:18:00Z">
        <w:r w:rsidR="00F37117">
          <w:rPr>
            <w:rFonts w:ascii="Times New Roman" w:hAnsi="Times New Roman" w:cs="Times New Roman"/>
            <w:lang w:val="en-GB"/>
          </w:rPr>
          <w:t xml:space="preserve"> phase f</w:t>
        </w:r>
      </w:ins>
      <w:ins w:id="136" w:author="HP" w:date="2023-09-30T18:19:00Z">
        <w:r w:rsidR="00F37117">
          <w:rPr>
            <w:rFonts w:ascii="Times New Roman" w:hAnsi="Times New Roman" w:cs="Times New Roman"/>
            <w:lang w:val="en-GB"/>
          </w:rPr>
          <w:t xml:space="preserve">ormation and to analyse the </w:t>
        </w:r>
      </w:ins>
      <w:del w:id="137" w:author="HP" w:date="2023-09-30T18:19:00Z">
        <w:r w:rsidDel="00F37117">
          <w:rPr>
            <w:rFonts w:ascii="Times New Roman" w:hAnsi="Times New Roman" w:cs="Times New Roman"/>
            <w:lang w:val="en-GB"/>
          </w:rPr>
          <w:delText xml:space="preserve"> </w:delText>
        </w:r>
      </w:del>
      <w:r>
        <w:rPr>
          <w:rFonts w:ascii="Times New Roman" w:hAnsi="Times New Roman" w:cs="Times New Roman"/>
          <w:lang w:val="en-GB"/>
        </w:rPr>
        <w:t xml:space="preserve">impurity peaks </w:t>
      </w:r>
      <w:del w:id="138" w:author="HP" w:date="2023-09-30T18:19:00Z">
        <w:r w:rsidDel="00F37117">
          <w:rPr>
            <w:rFonts w:ascii="Times New Roman" w:hAnsi="Times New Roman" w:cs="Times New Roman"/>
            <w:lang w:val="en-GB"/>
          </w:rPr>
          <w:delText xml:space="preserve">which has directed the ongoing work to perform experimentation with </w:delText>
        </w:r>
      </w:del>
      <w:ins w:id="139" w:author="HP" w:date="2023-09-30T18:19:00Z">
        <w:r w:rsidR="00F37117">
          <w:rPr>
            <w:rFonts w:ascii="Times New Roman" w:hAnsi="Times New Roman" w:cs="Times New Roman"/>
            <w:lang w:val="en-GB"/>
          </w:rPr>
          <w:t xml:space="preserve">at </w:t>
        </w:r>
      </w:ins>
      <w:r>
        <w:rPr>
          <w:rFonts w:ascii="Times New Roman" w:hAnsi="Times New Roman" w:cs="Times New Roman"/>
          <w:lang w:val="en-GB"/>
        </w:rPr>
        <w:t>various reaction parameters</w:t>
      </w:r>
      <w:ins w:id="140" w:author="HP" w:date="2023-09-30T18:19:00Z">
        <w:r w:rsidR="00F37117">
          <w:rPr>
            <w:rFonts w:ascii="Times New Roman" w:hAnsi="Times New Roman" w:cs="Times New Roman"/>
            <w:lang w:val="en-GB"/>
          </w:rPr>
          <w:t xml:space="preserve"> like temperature, time, concentration of </w:t>
        </w:r>
      </w:ins>
      <w:ins w:id="141" w:author="HP" w:date="2023-09-30T18:20:00Z">
        <w:r w:rsidR="00F37117">
          <w:rPr>
            <w:rFonts w:ascii="Times New Roman" w:hAnsi="Times New Roman" w:cs="Times New Roman"/>
            <w:lang w:val="en-GB"/>
          </w:rPr>
          <w:t>precursor, etc.,</w:t>
        </w:r>
      </w:ins>
      <w:r>
        <w:rPr>
          <w:rFonts w:ascii="Times New Roman" w:hAnsi="Times New Roman" w:cs="Times New Roman"/>
          <w:lang w:val="en-GB"/>
        </w:rPr>
        <w:t xml:space="preserve"> to obtain a pure phase of NiMn</w:t>
      </w:r>
      <w:r w:rsidRPr="00F37117">
        <w:rPr>
          <w:rFonts w:ascii="Times New Roman" w:hAnsi="Times New Roman" w:cs="Times New Roman"/>
          <w:vertAlign w:val="subscript"/>
          <w:lang w:val="en-GB"/>
          <w:rPrChange w:id="142" w:author="HP" w:date="2023-09-30T18:20:00Z">
            <w:rPr>
              <w:rFonts w:ascii="Times New Roman" w:hAnsi="Times New Roman" w:cs="Times New Roman"/>
              <w:lang w:val="en-GB"/>
            </w:rPr>
          </w:rPrChange>
        </w:rPr>
        <w:t>2</w:t>
      </w:r>
      <w:r>
        <w:rPr>
          <w:rFonts w:ascii="Times New Roman" w:hAnsi="Times New Roman" w:cs="Times New Roman"/>
          <w:lang w:val="en-GB"/>
        </w:rPr>
        <w:t>O</w:t>
      </w:r>
      <w:r w:rsidRPr="00F37117">
        <w:rPr>
          <w:rFonts w:ascii="Times New Roman" w:hAnsi="Times New Roman" w:cs="Times New Roman"/>
          <w:vertAlign w:val="subscript"/>
          <w:lang w:val="en-GB"/>
          <w:rPrChange w:id="143" w:author="HP" w:date="2023-09-30T18:20:00Z">
            <w:rPr>
              <w:rFonts w:ascii="Times New Roman" w:hAnsi="Times New Roman" w:cs="Times New Roman"/>
              <w:lang w:val="en-GB"/>
            </w:rPr>
          </w:rPrChange>
        </w:rPr>
        <w:t>4</w:t>
      </w:r>
      <w:r>
        <w:rPr>
          <w:rFonts w:ascii="Times New Roman" w:hAnsi="Times New Roman" w:cs="Times New Roman"/>
          <w:lang w:val="en-GB"/>
        </w:rPr>
        <w:t>. After optimisation of synthesis procedure to obtain pure phase, f</w:t>
      </w:r>
      <w:r w:rsidRPr="00D55A57">
        <w:rPr>
          <w:rFonts w:ascii="Times New Roman" w:hAnsi="Times New Roman" w:cs="Times New Roman"/>
          <w:lang w:val="en-GB"/>
        </w:rPr>
        <w:t>urther</w:t>
      </w:r>
      <w:r>
        <w:rPr>
          <w:rFonts w:ascii="Times New Roman" w:hAnsi="Times New Roman" w:cs="Times New Roman"/>
          <w:lang w:val="en-GB"/>
        </w:rPr>
        <w:t xml:space="preserve"> work will involve the</w:t>
      </w:r>
      <w:ins w:id="144" w:author="HP" w:date="2023-09-30T18:22:00Z">
        <w:r w:rsidR="00965B0E">
          <w:rPr>
            <w:rFonts w:ascii="Times New Roman" w:hAnsi="Times New Roman" w:cs="Times New Roman"/>
            <w:lang w:val="en-GB"/>
          </w:rPr>
          <w:t xml:space="preserve"> physiochemical, </w:t>
        </w:r>
        <w:proofErr w:type="spellStart"/>
        <w:r w:rsidR="00965B0E">
          <w:rPr>
            <w:rFonts w:ascii="Times New Roman" w:hAnsi="Times New Roman" w:cs="Times New Roman"/>
            <w:lang w:val="en-GB"/>
          </w:rPr>
          <w:t>morphoilogical</w:t>
        </w:r>
        <w:proofErr w:type="spellEnd"/>
        <w:r w:rsidR="00965B0E">
          <w:rPr>
            <w:rFonts w:ascii="Times New Roman" w:hAnsi="Times New Roman" w:cs="Times New Roman"/>
            <w:lang w:val="en-GB"/>
          </w:rPr>
          <w:t xml:space="preserve">, and </w:t>
        </w:r>
      </w:ins>
      <w:ins w:id="145" w:author="HP" w:date="2023-09-30T18:23:00Z">
        <w:r w:rsidR="00965B0E">
          <w:rPr>
            <w:rFonts w:ascii="Times New Roman" w:hAnsi="Times New Roman" w:cs="Times New Roman"/>
            <w:lang w:val="en-GB"/>
          </w:rPr>
          <w:t xml:space="preserve">optical characterization of  </w:t>
        </w:r>
        <w:r w:rsidR="00965B0E" w:rsidRPr="00D55A57">
          <w:rPr>
            <w:rFonts w:ascii="Times New Roman" w:hAnsi="Times New Roman" w:cs="Times New Roman"/>
            <w:lang w:val="en-GB"/>
          </w:rPr>
          <w:t>synthesized NiMn</w:t>
        </w:r>
        <w:r w:rsidR="00965B0E" w:rsidRPr="00F42562">
          <w:rPr>
            <w:rFonts w:ascii="Times New Roman" w:hAnsi="Times New Roman" w:cs="Times New Roman"/>
            <w:vertAlign w:val="subscript"/>
            <w:lang w:val="en-GB"/>
          </w:rPr>
          <w:t>2</w:t>
        </w:r>
        <w:r w:rsidR="00965B0E" w:rsidRPr="00D55A57">
          <w:rPr>
            <w:rFonts w:ascii="Times New Roman" w:hAnsi="Times New Roman" w:cs="Times New Roman"/>
            <w:lang w:val="en-GB"/>
          </w:rPr>
          <w:t>O</w:t>
        </w:r>
        <w:r w:rsidR="00965B0E" w:rsidRPr="00F42562">
          <w:rPr>
            <w:rFonts w:ascii="Times New Roman" w:hAnsi="Times New Roman" w:cs="Times New Roman"/>
            <w:vertAlign w:val="subscript"/>
            <w:lang w:val="en-GB"/>
          </w:rPr>
          <w:t>4</w:t>
        </w:r>
      </w:ins>
      <w:r>
        <w:rPr>
          <w:rFonts w:ascii="Times New Roman" w:hAnsi="Times New Roman" w:cs="Times New Roman"/>
          <w:lang w:val="en-GB"/>
        </w:rPr>
        <w:t xml:space="preserve"> </w:t>
      </w:r>
      <w:ins w:id="146" w:author="HP" w:date="2023-09-30T18:23:00Z">
        <w:r w:rsidR="00965B0E">
          <w:rPr>
            <w:rFonts w:ascii="Times New Roman" w:hAnsi="Times New Roman" w:cs="Times New Roman"/>
            <w:lang w:val="en-GB"/>
          </w:rPr>
          <w:t xml:space="preserve">followed by </w:t>
        </w:r>
      </w:ins>
      <w:r>
        <w:rPr>
          <w:rFonts w:ascii="Times New Roman" w:hAnsi="Times New Roman" w:cs="Times New Roman"/>
          <w:lang w:val="en-GB"/>
        </w:rPr>
        <w:t>investigation of the</w:t>
      </w:r>
      <w:r w:rsidRPr="00D55A57">
        <w:rPr>
          <w:rFonts w:ascii="Times New Roman" w:hAnsi="Times New Roman" w:cs="Times New Roman"/>
          <w:lang w:val="en-GB"/>
        </w:rPr>
        <w:t xml:space="preserve"> photocatalytic activity </w:t>
      </w:r>
      <w:r>
        <w:rPr>
          <w:rFonts w:ascii="Times New Roman" w:hAnsi="Times New Roman" w:cs="Times New Roman"/>
          <w:lang w:val="en-GB"/>
        </w:rPr>
        <w:t xml:space="preserve">of the </w:t>
      </w:r>
      <w:del w:id="147" w:author="HP" w:date="2023-09-30T18:23:00Z">
        <w:r w:rsidRPr="00D55A57" w:rsidDel="00965B0E">
          <w:rPr>
            <w:rFonts w:ascii="Times New Roman" w:hAnsi="Times New Roman" w:cs="Times New Roman"/>
            <w:lang w:val="en-GB"/>
          </w:rPr>
          <w:delText>synthesized NiMn</w:delText>
        </w:r>
        <w:r w:rsidRPr="001B2AE9" w:rsidDel="00965B0E">
          <w:rPr>
            <w:rFonts w:ascii="Times New Roman" w:hAnsi="Times New Roman" w:cs="Times New Roman"/>
            <w:vertAlign w:val="subscript"/>
            <w:lang w:val="en-GB"/>
            <w:rPrChange w:id="148" w:author="HP" w:date="2023-09-30T18:21:00Z">
              <w:rPr>
                <w:rFonts w:ascii="Times New Roman" w:hAnsi="Times New Roman" w:cs="Times New Roman"/>
                <w:lang w:val="en-GB"/>
              </w:rPr>
            </w:rPrChange>
          </w:rPr>
          <w:delText>2</w:delText>
        </w:r>
        <w:r w:rsidRPr="00D55A57" w:rsidDel="00965B0E">
          <w:rPr>
            <w:rFonts w:ascii="Times New Roman" w:hAnsi="Times New Roman" w:cs="Times New Roman"/>
            <w:lang w:val="en-GB"/>
          </w:rPr>
          <w:delText>O</w:delText>
        </w:r>
        <w:r w:rsidRPr="001B2AE9" w:rsidDel="00965B0E">
          <w:rPr>
            <w:rFonts w:ascii="Times New Roman" w:hAnsi="Times New Roman" w:cs="Times New Roman"/>
            <w:vertAlign w:val="subscript"/>
            <w:lang w:val="en-GB"/>
            <w:rPrChange w:id="149" w:author="HP" w:date="2023-09-30T18:21:00Z">
              <w:rPr>
                <w:rFonts w:ascii="Times New Roman" w:hAnsi="Times New Roman" w:cs="Times New Roman"/>
                <w:lang w:val="en-GB"/>
              </w:rPr>
            </w:rPrChange>
          </w:rPr>
          <w:delText>4</w:delText>
        </w:r>
        <w:r w:rsidRPr="00D55A57" w:rsidDel="00965B0E">
          <w:rPr>
            <w:rFonts w:ascii="Times New Roman" w:hAnsi="Times New Roman" w:cs="Times New Roman"/>
            <w:lang w:val="en-GB"/>
          </w:rPr>
          <w:delText xml:space="preserve"> </w:delText>
        </w:r>
        <w:r w:rsidRPr="00D55A57" w:rsidDel="002B31F5">
          <w:rPr>
            <w:rFonts w:ascii="Times New Roman" w:hAnsi="Times New Roman" w:cs="Times New Roman"/>
            <w:lang w:val="en-GB"/>
          </w:rPr>
          <w:delText xml:space="preserve">NPs as </w:delText>
        </w:r>
      </w:del>
      <w:r w:rsidRPr="00D55A57">
        <w:rPr>
          <w:rFonts w:ascii="Times New Roman" w:hAnsi="Times New Roman" w:cs="Times New Roman"/>
          <w:lang w:val="en-GB"/>
        </w:rPr>
        <w:t>nano photocatalyst in the degradation</w:t>
      </w:r>
      <w:r>
        <w:rPr>
          <w:rFonts w:ascii="Times New Roman" w:hAnsi="Times New Roman" w:cs="Times New Roman"/>
          <w:lang w:val="en-GB"/>
        </w:rPr>
        <w:t xml:space="preserve"> </w:t>
      </w:r>
      <w:r w:rsidRPr="00D55A57">
        <w:rPr>
          <w:rFonts w:ascii="Times New Roman" w:hAnsi="Times New Roman" w:cs="Times New Roman"/>
          <w:lang w:val="en-GB"/>
        </w:rPr>
        <w:t>of organi</w:t>
      </w:r>
      <w:r>
        <w:rPr>
          <w:rFonts w:ascii="Times New Roman" w:hAnsi="Times New Roman" w:cs="Times New Roman"/>
          <w:lang w:val="en-GB"/>
        </w:rPr>
        <w:t xml:space="preserve">c </w:t>
      </w:r>
      <w:r w:rsidRPr="00D55A57">
        <w:rPr>
          <w:rFonts w:ascii="Times New Roman" w:hAnsi="Times New Roman" w:cs="Times New Roman"/>
          <w:lang w:val="en-GB"/>
        </w:rPr>
        <w:t xml:space="preserve">pollutants such as methylene blue (MB), </w:t>
      </w:r>
      <w:ins w:id="150" w:author="HP" w:date="2023-09-30T18:21:00Z">
        <w:r w:rsidR="00B303E0">
          <w:rPr>
            <w:rFonts w:ascii="Times New Roman" w:hAnsi="Times New Roman" w:cs="Times New Roman"/>
            <w:lang w:val="en-GB"/>
          </w:rPr>
          <w:t>Rhodamine B (RhB), Crystal Violet (CV), M</w:t>
        </w:r>
      </w:ins>
      <w:del w:id="151" w:author="HP" w:date="2023-09-30T18:21:00Z">
        <w:r w:rsidRPr="00D55A57" w:rsidDel="00B303E0">
          <w:rPr>
            <w:rFonts w:ascii="Times New Roman" w:hAnsi="Times New Roman" w:cs="Times New Roman"/>
            <w:lang w:val="en-GB"/>
          </w:rPr>
          <w:delText>m</w:delText>
        </w:r>
      </w:del>
      <w:r w:rsidRPr="00D55A57">
        <w:rPr>
          <w:rFonts w:ascii="Times New Roman" w:hAnsi="Times New Roman" w:cs="Times New Roman"/>
          <w:lang w:val="en-GB"/>
        </w:rPr>
        <w:t xml:space="preserve">alachite </w:t>
      </w:r>
      <w:ins w:id="152" w:author="HP" w:date="2023-09-30T18:21:00Z">
        <w:r w:rsidR="00B303E0">
          <w:rPr>
            <w:rFonts w:ascii="Times New Roman" w:hAnsi="Times New Roman" w:cs="Times New Roman"/>
            <w:lang w:val="en-GB"/>
          </w:rPr>
          <w:t>G</w:t>
        </w:r>
      </w:ins>
      <w:del w:id="153" w:author="HP" w:date="2023-09-30T18:21:00Z">
        <w:r w:rsidRPr="00D55A57" w:rsidDel="00B303E0">
          <w:rPr>
            <w:rFonts w:ascii="Times New Roman" w:hAnsi="Times New Roman" w:cs="Times New Roman"/>
            <w:lang w:val="en-GB"/>
          </w:rPr>
          <w:delText>g</w:delText>
        </w:r>
      </w:del>
      <w:r w:rsidRPr="00D55A57">
        <w:rPr>
          <w:rFonts w:ascii="Times New Roman" w:hAnsi="Times New Roman" w:cs="Times New Roman"/>
          <w:lang w:val="en-GB"/>
        </w:rPr>
        <w:t>reen (MG)</w:t>
      </w:r>
      <w:ins w:id="154" w:author="HP" w:date="2023-09-30T18:21:00Z">
        <w:r w:rsidR="00B303E0">
          <w:rPr>
            <w:rFonts w:ascii="Times New Roman" w:hAnsi="Times New Roman" w:cs="Times New Roman"/>
            <w:lang w:val="en-GB"/>
          </w:rPr>
          <w:t>,</w:t>
        </w:r>
      </w:ins>
      <w:r w:rsidRPr="00D55A57">
        <w:rPr>
          <w:rFonts w:ascii="Times New Roman" w:hAnsi="Times New Roman" w:cs="Times New Roman"/>
          <w:lang w:val="en-GB"/>
        </w:rPr>
        <w:t xml:space="preserve"> and</w:t>
      </w:r>
      <w:r>
        <w:rPr>
          <w:rFonts w:ascii="Times New Roman" w:hAnsi="Times New Roman" w:cs="Times New Roman"/>
          <w:lang w:val="en-GB"/>
        </w:rPr>
        <w:t xml:space="preserve"> </w:t>
      </w:r>
      <w:r w:rsidRPr="00D55A57">
        <w:rPr>
          <w:rFonts w:ascii="Times New Roman" w:hAnsi="Times New Roman" w:cs="Times New Roman"/>
          <w:lang w:val="en-GB"/>
        </w:rPr>
        <w:t xml:space="preserve">Congo red (CR) </w:t>
      </w:r>
      <w:del w:id="155" w:author="HP" w:date="2023-09-30T18:22:00Z">
        <w:r w:rsidRPr="00D55A57" w:rsidDel="00F21320">
          <w:rPr>
            <w:rFonts w:ascii="Times New Roman" w:hAnsi="Times New Roman" w:cs="Times New Roman"/>
            <w:lang w:val="en-GB"/>
          </w:rPr>
          <w:delText xml:space="preserve">under </w:delText>
        </w:r>
      </w:del>
      <w:ins w:id="156" w:author="HP" w:date="2023-09-30T18:22:00Z">
        <w:r w:rsidR="00F21320" w:rsidRPr="00D55A57">
          <w:rPr>
            <w:rFonts w:ascii="Times New Roman" w:hAnsi="Times New Roman" w:cs="Times New Roman"/>
            <w:lang w:val="en-GB"/>
          </w:rPr>
          <w:t>u</w:t>
        </w:r>
        <w:r w:rsidR="00F21320">
          <w:rPr>
            <w:rFonts w:ascii="Times New Roman" w:hAnsi="Times New Roman" w:cs="Times New Roman"/>
            <w:lang w:val="en-GB"/>
          </w:rPr>
          <w:t>sing</w:t>
        </w:r>
        <w:r w:rsidR="00F21320" w:rsidRPr="00D55A57">
          <w:rPr>
            <w:rFonts w:ascii="Times New Roman" w:hAnsi="Times New Roman" w:cs="Times New Roman"/>
            <w:lang w:val="en-GB"/>
          </w:rPr>
          <w:t xml:space="preserve"> </w:t>
        </w:r>
      </w:ins>
      <w:ins w:id="157" w:author="HP" w:date="2023-09-30T18:21:00Z">
        <w:r w:rsidR="00F21320">
          <w:rPr>
            <w:rFonts w:ascii="Times New Roman" w:hAnsi="Times New Roman" w:cs="Times New Roman"/>
            <w:lang w:val="en-GB"/>
          </w:rPr>
          <w:t>laboratory</w:t>
        </w:r>
      </w:ins>
      <w:ins w:id="158" w:author="HP" w:date="2023-09-30T18:22:00Z">
        <w:r w:rsidR="00F21320">
          <w:rPr>
            <w:rFonts w:ascii="Times New Roman" w:hAnsi="Times New Roman" w:cs="Times New Roman"/>
            <w:lang w:val="en-GB"/>
          </w:rPr>
          <w:t xml:space="preserve"> scale test reactor under Xenon lamp.</w:t>
        </w:r>
      </w:ins>
      <w:del w:id="159" w:author="HP" w:date="2023-09-30T18:22:00Z">
        <w:r w:rsidRPr="00D55A57" w:rsidDel="00F21320">
          <w:rPr>
            <w:rFonts w:ascii="Times New Roman" w:hAnsi="Times New Roman" w:cs="Times New Roman"/>
            <w:lang w:val="en-GB"/>
          </w:rPr>
          <w:delText>direct sunlight.</w:delText>
        </w:r>
      </w:del>
      <w:r w:rsidRPr="00D55A57">
        <w:rPr>
          <w:rFonts w:ascii="Times New Roman" w:hAnsi="Times New Roman" w:cs="Times New Roman"/>
          <w:lang w:val="en-GB"/>
        </w:rPr>
        <w:t xml:space="preserve"> </w:t>
      </w:r>
    </w:p>
    <w:p w14:paraId="78A49686" w14:textId="77777777" w:rsidR="00D55A57" w:rsidRPr="00D55A57" w:rsidRDefault="00D55A57" w:rsidP="00D55A57">
      <w:pPr>
        <w:spacing w:line="360" w:lineRule="auto"/>
        <w:ind w:left="142"/>
        <w:rPr>
          <w:rFonts w:ascii="Times New Roman" w:hAnsi="Times New Roman" w:cs="Times New Roman"/>
          <w:lang w:val="en-GB"/>
        </w:rPr>
      </w:pPr>
    </w:p>
    <w:p w14:paraId="3D91F46D" w14:textId="01DAFA1A" w:rsidR="00D55A57" w:rsidRPr="00D55A57" w:rsidRDefault="00D55A57" w:rsidP="00D55A57">
      <w:pPr>
        <w:pStyle w:val="ListParagraph"/>
        <w:numPr>
          <w:ilvl w:val="0"/>
          <w:numId w:val="6"/>
        </w:numPr>
        <w:spacing w:line="360" w:lineRule="auto"/>
        <w:ind w:left="0"/>
        <w:rPr>
          <w:rFonts w:ascii="Times New Roman" w:hAnsi="Times New Roman" w:cs="Times New Roman"/>
          <w:b/>
          <w:bCs/>
          <w:sz w:val="28"/>
          <w:szCs w:val="28"/>
        </w:rPr>
      </w:pPr>
      <w:r w:rsidRPr="00D55A57">
        <w:rPr>
          <w:rFonts w:ascii="Times New Roman" w:hAnsi="Times New Roman" w:cs="Times New Roman"/>
          <w:b/>
          <w:bCs/>
          <w:sz w:val="28"/>
          <w:szCs w:val="28"/>
          <w:lang w:val="en-GB"/>
        </w:rPr>
        <w:t>Literature Gaps and Objectives</w:t>
      </w:r>
    </w:p>
    <w:p w14:paraId="116F814E" w14:textId="49044AA3" w:rsidR="00D55A57" w:rsidRDefault="00D55A57">
      <w:pPr>
        <w:spacing w:line="360" w:lineRule="auto"/>
        <w:jc w:val="both"/>
        <w:rPr>
          <w:ins w:id="160" w:author="HP" w:date="2023-09-30T18:30:00Z"/>
          <w:rFonts w:ascii="Times New Roman" w:hAnsi="Times New Roman" w:cs="Times New Roman"/>
          <w:lang w:val="en-GB"/>
        </w:rPr>
        <w:pPrChange w:id="161" w:author="HP" w:date="2023-09-30T18:27:00Z">
          <w:pPr>
            <w:spacing w:line="360" w:lineRule="auto"/>
          </w:pPr>
        </w:pPrChange>
      </w:pPr>
      <w:r w:rsidRPr="00D55A57">
        <w:rPr>
          <w:rFonts w:ascii="Times New Roman" w:hAnsi="Times New Roman" w:cs="Times New Roman"/>
          <w:lang w:val="en-GB"/>
        </w:rPr>
        <w:t>Even though nickel manganite (NiMn</w:t>
      </w:r>
      <w:r w:rsidRPr="006B2DE3">
        <w:rPr>
          <w:rFonts w:ascii="Times New Roman" w:hAnsi="Times New Roman" w:cs="Times New Roman"/>
          <w:vertAlign w:val="subscript"/>
          <w:lang w:val="en-GB"/>
          <w:rPrChange w:id="162" w:author="HP" w:date="2023-09-30T18:28:00Z">
            <w:rPr>
              <w:rFonts w:ascii="Times New Roman" w:hAnsi="Times New Roman" w:cs="Times New Roman"/>
              <w:lang w:val="en-GB"/>
            </w:rPr>
          </w:rPrChange>
        </w:rPr>
        <w:t>2</w:t>
      </w:r>
      <w:r w:rsidRPr="00D55A57">
        <w:rPr>
          <w:rFonts w:ascii="Times New Roman" w:hAnsi="Times New Roman" w:cs="Times New Roman"/>
          <w:lang w:val="en-GB"/>
        </w:rPr>
        <w:t>O</w:t>
      </w:r>
      <w:r w:rsidRPr="006B2DE3">
        <w:rPr>
          <w:rFonts w:ascii="Times New Roman" w:hAnsi="Times New Roman" w:cs="Times New Roman"/>
          <w:vertAlign w:val="subscript"/>
          <w:lang w:val="en-GB"/>
          <w:rPrChange w:id="163" w:author="HP" w:date="2023-09-30T18:28:00Z">
            <w:rPr>
              <w:rFonts w:ascii="Times New Roman" w:hAnsi="Times New Roman" w:cs="Times New Roman"/>
              <w:lang w:val="en-GB"/>
            </w:rPr>
          </w:rPrChange>
        </w:rPr>
        <w:t>4</w:t>
      </w:r>
      <w:r w:rsidRPr="00D55A57">
        <w:rPr>
          <w:rFonts w:ascii="Times New Roman" w:hAnsi="Times New Roman" w:cs="Times New Roman"/>
          <w:lang w:val="en-GB"/>
        </w:rPr>
        <w:t>) has many advantages, only some works are reported for photocatalytic activity [</w:t>
      </w:r>
      <w:r>
        <w:rPr>
          <w:rFonts w:ascii="Times New Roman" w:hAnsi="Times New Roman" w:cs="Times New Roman"/>
          <w:lang w:val="en-GB"/>
        </w:rPr>
        <w:t>18,19,20</w:t>
      </w:r>
      <w:r w:rsidRPr="00D55A57">
        <w:rPr>
          <w:rFonts w:ascii="Times New Roman" w:hAnsi="Times New Roman" w:cs="Times New Roman"/>
          <w:lang w:val="en-GB"/>
        </w:rPr>
        <w:t>]</w:t>
      </w:r>
      <w:r>
        <w:rPr>
          <w:rFonts w:ascii="Times New Roman" w:hAnsi="Times New Roman" w:cs="Times New Roman"/>
          <w:lang w:val="en-GB"/>
        </w:rPr>
        <w:t>.</w:t>
      </w:r>
      <w:r w:rsidRPr="00D55A57">
        <w:rPr>
          <w:rFonts w:ascii="Times New Roman" w:hAnsi="Times New Roman" w:cs="Times New Roman"/>
          <w:lang w:val="en-GB"/>
        </w:rPr>
        <w:t xml:space="preserve"> </w:t>
      </w:r>
      <w:r>
        <w:rPr>
          <w:rFonts w:ascii="Times New Roman" w:hAnsi="Times New Roman" w:cs="Times New Roman"/>
          <w:lang w:val="en-GB"/>
        </w:rPr>
        <w:t>Thus, this work has been focussed on</w:t>
      </w:r>
      <w:r w:rsidRPr="00D55A57">
        <w:rPr>
          <w:rFonts w:ascii="Times New Roman" w:hAnsi="Times New Roman" w:cs="Times New Roman"/>
          <w:lang w:val="en-GB"/>
        </w:rPr>
        <w:t xml:space="preserve"> </w:t>
      </w:r>
      <w:r>
        <w:rPr>
          <w:rFonts w:ascii="Times New Roman" w:hAnsi="Times New Roman" w:cs="Times New Roman"/>
          <w:lang w:val="en-GB"/>
        </w:rPr>
        <w:t xml:space="preserve">the </w:t>
      </w:r>
      <w:r>
        <w:rPr>
          <w:rFonts w:ascii="Times New Roman" w:hAnsi="Times New Roman" w:cs="Times New Roman"/>
          <w:lang w:val="en-GB"/>
        </w:rPr>
        <w:lastRenderedPageBreak/>
        <w:t>synthesis of</w:t>
      </w:r>
      <w:r w:rsidRPr="00D55A57">
        <w:rPr>
          <w:rFonts w:ascii="Times New Roman" w:hAnsi="Times New Roman" w:cs="Times New Roman"/>
          <w:lang w:val="en-GB"/>
        </w:rPr>
        <w:t xml:space="preserve"> spinel-type nickel manganite by a facile route and to investigate its photocatalytic activity.</w:t>
      </w:r>
    </w:p>
    <w:p w14:paraId="55E3E4FA" w14:textId="5AF9B9FC" w:rsidR="005446E7" w:rsidRDefault="005446E7">
      <w:pPr>
        <w:spacing w:line="360" w:lineRule="auto"/>
        <w:jc w:val="both"/>
        <w:rPr>
          <w:ins w:id="164" w:author="HP" w:date="2023-09-30T18:30:00Z"/>
          <w:rFonts w:ascii="Times New Roman" w:hAnsi="Times New Roman" w:cs="Times New Roman"/>
          <w:lang w:val="en-GB"/>
        </w:rPr>
        <w:pPrChange w:id="165" w:author="HP" w:date="2023-09-30T18:27:00Z">
          <w:pPr>
            <w:spacing w:line="360" w:lineRule="auto"/>
          </w:pPr>
        </w:pPrChange>
      </w:pPr>
      <w:ins w:id="166" w:author="HP" w:date="2023-09-30T18:30:00Z">
        <w:r>
          <w:rPr>
            <w:rFonts w:ascii="Times New Roman" w:hAnsi="Times New Roman" w:cs="Times New Roman"/>
            <w:lang w:val="en-GB"/>
          </w:rPr>
          <w:t>Objectives</w:t>
        </w:r>
      </w:ins>
    </w:p>
    <w:p w14:paraId="6B978E95" w14:textId="16A4E1BA" w:rsidR="000D0E7B" w:rsidRPr="002D17B6" w:rsidRDefault="000D0E7B" w:rsidP="000D0E7B">
      <w:pPr>
        <w:pStyle w:val="ListParagraph"/>
        <w:numPr>
          <w:ilvl w:val="0"/>
          <w:numId w:val="17"/>
        </w:numPr>
        <w:autoSpaceDE w:val="0"/>
        <w:autoSpaceDN w:val="0"/>
        <w:adjustRightInd w:val="0"/>
        <w:spacing w:line="360" w:lineRule="auto"/>
        <w:jc w:val="both"/>
        <w:rPr>
          <w:ins w:id="167" w:author="HP" w:date="2023-09-30T18:31:00Z"/>
          <w:rFonts w:ascii="Times New Roman" w:hAnsi="Times New Roman" w:cs="Times New Roman"/>
        </w:rPr>
      </w:pPr>
      <w:ins w:id="168" w:author="HP" w:date="2023-09-30T18:31:00Z">
        <w:r w:rsidRPr="002D17B6">
          <w:rPr>
            <w:rFonts w:ascii="Times New Roman" w:hAnsi="Times New Roman" w:cs="Times New Roman"/>
          </w:rPr>
          <w:t xml:space="preserve">To synthesize photocatalytic active </w:t>
        </w:r>
        <w:r>
          <w:rPr>
            <w:rFonts w:ascii="Times New Roman" w:hAnsi="Times New Roman" w:cs="Times New Roman"/>
          </w:rPr>
          <w:t>NiMn</w:t>
        </w:r>
        <w:r w:rsidRPr="000D0E7B">
          <w:rPr>
            <w:rFonts w:ascii="Times New Roman" w:hAnsi="Times New Roman" w:cs="Times New Roman"/>
            <w:vertAlign w:val="subscript"/>
            <w:rPrChange w:id="169" w:author="HP" w:date="2023-09-30T18:31:00Z">
              <w:rPr>
                <w:rFonts w:ascii="Times New Roman" w:hAnsi="Times New Roman" w:cs="Times New Roman"/>
              </w:rPr>
            </w:rPrChange>
          </w:rPr>
          <w:t>2</w:t>
        </w:r>
        <w:r>
          <w:rPr>
            <w:rFonts w:ascii="Times New Roman" w:hAnsi="Times New Roman" w:cs="Times New Roman"/>
          </w:rPr>
          <w:t>O</w:t>
        </w:r>
        <w:r w:rsidRPr="000D0E7B">
          <w:rPr>
            <w:rFonts w:ascii="Times New Roman" w:hAnsi="Times New Roman" w:cs="Times New Roman"/>
            <w:vertAlign w:val="subscript"/>
            <w:rPrChange w:id="170" w:author="HP" w:date="2023-09-30T18:31:00Z">
              <w:rPr>
                <w:rFonts w:ascii="Times New Roman" w:hAnsi="Times New Roman" w:cs="Times New Roman"/>
              </w:rPr>
            </w:rPrChange>
          </w:rPr>
          <w:t>4</w:t>
        </w:r>
        <w:r>
          <w:rPr>
            <w:rFonts w:ascii="Times New Roman" w:hAnsi="Times New Roman" w:cs="Times New Roman"/>
          </w:rPr>
          <w:t xml:space="preserve"> </w:t>
        </w:r>
        <w:r w:rsidRPr="002D17B6">
          <w:rPr>
            <w:rFonts w:ascii="Times New Roman" w:hAnsi="Times New Roman" w:cs="Times New Roman"/>
          </w:rPr>
          <w:t>compounds via the hydrothermal</w:t>
        </w:r>
        <w:r>
          <w:rPr>
            <w:rFonts w:ascii="Times New Roman" w:hAnsi="Times New Roman" w:cs="Times New Roman"/>
          </w:rPr>
          <w:t xml:space="preserve"> and co-precipitation</w:t>
        </w:r>
        <w:r w:rsidRPr="002D17B6">
          <w:rPr>
            <w:rFonts w:ascii="Times New Roman" w:hAnsi="Times New Roman" w:cs="Times New Roman"/>
          </w:rPr>
          <w:t xml:space="preserve"> method to study the photocatalytic dye degradation. Optimize various parameters such as temperature, solution concentration, reaction time and pH of the solution to achieve the best-optimized morphology.</w:t>
        </w:r>
      </w:ins>
    </w:p>
    <w:p w14:paraId="3045E457" w14:textId="77777777" w:rsidR="000D0E7B" w:rsidRPr="002D17B6" w:rsidRDefault="000D0E7B" w:rsidP="000D0E7B">
      <w:pPr>
        <w:pStyle w:val="ListParagraph"/>
        <w:numPr>
          <w:ilvl w:val="0"/>
          <w:numId w:val="17"/>
        </w:numPr>
        <w:autoSpaceDE w:val="0"/>
        <w:autoSpaceDN w:val="0"/>
        <w:adjustRightInd w:val="0"/>
        <w:spacing w:line="360" w:lineRule="auto"/>
        <w:jc w:val="both"/>
        <w:rPr>
          <w:ins w:id="171" w:author="HP" w:date="2023-09-30T18:31:00Z"/>
          <w:rFonts w:ascii="Times New Roman" w:hAnsi="Times New Roman" w:cs="Times New Roman"/>
        </w:rPr>
      </w:pPr>
      <w:ins w:id="172" w:author="HP" w:date="2023-09-30T18:31:00Z">
        <w:r w:rsidRPr="002D17B6">
          <w:rPr>
            <w:rFonts w:ascii="Times New Roman" w:hAnsi="Times New Roman" w:cs="Times New Roman"/>
          </w:rPr>
          <w:t>To confirm their physicochemical properties using XRD, FESEM, UV-Vis spectroscopy, XPS, etc.</w:t>
        </w:r>
      </w:ins>
    </w:p>
    <w:p w14:paraId="04559AFA" w14:textId="6046EB23" w:rsidR="000D0E7B" w:rsidRPr="002D17B6" w:rsidRDefault="000D0E7B" w:rsidP="000D0E7B">
      <w:pPr>
        <w:pStyle w:val="ListParagraph"/>
        <w:numPr>
          <w:ilvl w:val="0"/>
          <w:numId w:val="17"/>
        </w:numPr>
        <w:autoSpaceDE w:val="0"/>
        <w:autoSpaceDN w:val="0"/>
        <w:adjustRightInd w:val="0"/>
        <w:spacing w:line="360" w:lineRule="auto"/>
        <w:jc w:val="both"/>
        <w:rPr>
          <w:ins w:id="173" w:author="HP" w:date="2023-09-30T18:31:00Z"/>
          <w:rFonts w:ascii="Times New Roman" w:hAnsi="Times New Roman" w:cs="Times New Roman"/>
        </w:rPr>
      </w:pPr>
      <w:ins w:id="174" w:author="HP" w:date="2023-09-30T18:31:00Z">
        <w:r w:rsidRPr="002D17B6">
          <w:rPr>
            <w:rFonts w:ascii="Times New Roman" w:hAnsi="Times New Roman" w:cs="Times New Roman"/>
          </w:rPr>
          <w:t>To optimize</w:t>
        </w:r>
      </w:ins>
      <w:ins w:id="175" w:author="HP" w:date="2023-09-30T18:32:00Z">
        <w:r w:rsidR="00255F27">
          <w:rPr>
            <w:rFonts w:ascii="Times New Roman" w:hAnsi="Times New Roman" w:cs="Times New Roman"/>
          </w:rPr>
          <w:t xml:space="preserve"> the photocatalytic dye degradation activity for various organic dyes</w:t>
        </w:r>
      </w:ins>
      <w:ins w:id="176" w:author="HP" w:date="2023-09-30T18:33:00Z">
        <w:r w:rsidR="00255F27">
          <w:rPr>
            <w:rFonts w:ascii="Times New Roman" w:hAnsi="Times New Roman" w:cs="Times New Roman"/>
          </w:rPr>
          <w:t xml:space="preserve"> like M</w:t>
        </w:r>
        <w:r w:rsidR="00255F27">
          <w:rPr>
            <w:rFonts w:ascii="Times New Roman" w:hAnsi="Times New Roman" w:cs="Times New Roman"/>
            <w:lang w:val="en-GB"/>
          </w:rPr>
          <w:t>ethylene B</w:t>
        </w:r>
        <w:r w:rsidR="00255F27" w:rsidRPr="00D55A57">
          <w:rPr>
            <w:rFonts w:ascii="Times New Roman" w:hAnsi="Times New Roman" w:cs="Times New Roman"/>
            <w:lang w:val="en-GB"/>
          </w:rPr>
          <w:t xml:space="preserve">lue (MB), </w:t>
        </w:r>
        <w:r w:rsidR="00255F27">
          <w:rPr>
            <w:rFonts w:ascii="Times New Roman" w:hAnsi="Times New Roman" w:cs="Times New Roman"/>
            <w:lang w:val="en-GB"/>
          </w:rPr>
          <w:t>Rhodamine B (RhB), Crystal Violet (CV), M</w:t>
        </w:r>
        <w:r w:rsidR="00255F27" w:rsidRPr="00D55A57">
          <w:rPr>
            <w:rFonts w:ascii="Times New Roman" w:hAnsi="Times New Roman" w:cs="Times New Roman"/>
            <w:lang w:val="en-GB"/>
          </w:rPr>
          <w:t xml:space="preserve">alachite </w:t>
        </w:r>
        <w:r w:rsidR="00255F27">
          <w:rPr>
            <w:rFonts w:ascii="Times New Roman" w:hAnsi="Times New Roman" w:cs="Times New Roman"/>
            <w:lang w:val="en-GB"/>
          </w:rPr>
          <w:t>G</w:t>
        </w:r>
        <w:r w:rsidR="00255F27" w:rsidRPr="00D55A57">
          <w:rPr>
            <w:rFonts w:ascii="Times New Roman" w:hAnsi="Times New Roman" w:cs="Times New Roman"/>
            <w:lang w:val="en-GB"/>
          </w:rPr>
          <w:t>reen (MG)</w:t>
        </w:r>
        <w:r w:rsidR="00255F27">
          <w:rPr>
            <w:rFonts w:ascii="Times New Roman" w:hAnsi="Times New Roman" w:cs="Times New Roman"/>
            <w:lang w:val="en-GB"/>
          </w:rPr>
          <w:t>,</w:t>
        </w:r>
        <w:r w:rsidR="00255F27" w:rsidRPr="00D55A57">
          <w:rPr>
            <w:rFonts w:ascii="Times New Roman" w:hAnsi="Times New Roman" w:cs="Times New Roman"/>
            <w:lang w:val="en-GB"/>
          </w:rPr>
          <w:t xml:space="preserve"> and</w:t>
        </w:r>
        <w:r w:rsidR="00255F27">
          <w:rPr>
            <w:rFonts w:ascii="Times New Roman" w:hAnsi="Times New Roman" w:cs="Times New Roman"/>
            <w:lang w:val="en-GB"/>
          </w:rPr>
          <w:t xml:space="preserve"> </w:t>
        </w:r>
        <w:r w:rsidR="00255F27" w:rsidRPr="00D55A57">
          <w:rPr>
            <w:rFonts w:ascii="Times New Roman" w:hAnsi="Times New Roman" w:cs="Times New Roman"/>
            <w:lang w:val="en-GB"/>
          </w:rPr>
          <w:t>Congo red (CR) u</w:t>
        </w:r>
        <w:r w:rsidR="00255F27">
          <w:rPr>
            <w:rFonts w:ascii="Times New Roman" w:hAnsi="Times New Roman" w:cs="Times New Roman"/>
            <w:lang w:val="en-GB"/>
          </w:rPr>
          <w:t>sing</w:t>
        </w:r>
        <w:r w:rsidR="00255F27" w:rsidRPr="00D55A57">
          <w:rPr>
            <w:rFonts w:ascii="Times New Roman" w:hAnsi="Times New Roman" w:cs="Times New Roman"/>
            <w:lang w:val="en-GB"/>
          </w:rPr>
          <w:t xml:space="preserve"> </w:t>
        </w:r>
        <w:r w:rsidR="00255F27">
          <w:rPr>
            <w:rFonts w:ascii="Times New Roman" w:hAnsi="Times New Roman" w:cs="Times New Roman"/>
            <w:lang w:val="en-GB"/>
          </w:rPr>
          <w:t>laboratory scale test reactor under Xenon lamp.</w:t>
        </w:r>
      </w:ins>
      <w:ins w:id="177" w:author="HP" w:date="2023-09-30T18:32:00Z">
        <w:r w:rsidR="00255F27">
          <w:rPr>
            <w:rFonts w:ascii="Times New Roman" w:hAnsi="Times New Roman" w:cs="Times New Roman"/>
          </w:rPr>
          <w:t xml:space="preserve"> </w:t>
        </w:r>
      </w:ins>
      <w:ins w:id="178" w:author="HP" w:date="2023-09-30T18:31:00Z">
        <w:r w:rsidRPr="002D17B6">
          <w:rPr>
            <w:rFonts w:ascii="Times New Roman" w:hAnsi="Times New Roman" w:cs="Times New Roman"/>
          </w:rPr>
          <w:t xml:space="preserve"> </w:t>
        </w:r>
      </w:ins>
    </w:p>
    <w:p w14:paraId="6327133A" w14:textId="362EFDDB" w:rsidR="000D0E7B" w:rsidRPr="002D17B6" w:rsidRDefault="000D0E7B" w:rsidP="000D0E7B">
      <w:pPr>
        <w:pStyle w:val="ListParagraph"/>
        <w:numPr>
          <w:ilvl w:val="0"/>
          <w:numId w:val="17"/>
        </w:numPr>
        <w:autoSpaceDE w:val="0"/>
        <w:autoSpaceDN w:val="0"/>
        <w:adjustRightInd w:val="0"/>
        <w:spacing w:line="360" w:lineRule="auto"/>
        <w:jc w:val="both"/>
        <w:rPr>
          <w:ins w:id="179" w:author="HP" w:date="2023-09-30T18:31:00Z"/>
          <w:rFonts w:ascii="Times New Roman" w:hAnsi="Times New Roman" w:cs="Times New Roman"/>
        </w:rPr>
      </w:pPr>
      <w:ins w:id="180" w:author="HP" w:date="2023-09-30T18:31:00Z">
        <w:r w:rsidRPr="002D17B6">
          <w:rPr>
            <w:rFonts w:ascii="Times New Roman" w:hAnsi="Times New Roman" w:cs="Times New Roman"/>
          </w:rPr>
          <w:t>To determine the best-optimized efficiency of catalyst for various dyes</w:t>
        </w:r>
      </w:ins>
      <w:ins w:id="181" w:author="HP" w:date="2023-09-30T18:33:00Z">
        <w:r w:rsidR="004954B5">
          <w:rPr>
            <w:rFonts w:ascii="Times New Roman" w:hAnsi="Times New Roman" w:cs="Times New Roman"/>
          </w:rPr>
          <w:t xml:space="preserve"> by employing the </w:t>
        </w:r>
      </w:ins>
      <w:ins w:id="182" w:author="HP" w:date="2023-09-30T18:34:00Z">
        <w:r w:rsidR="004954B5">
          <w:rPr>
            <w:rFonts w:ascii="Times New Roman" w:hAnsi="Times New Roman" w:cs="Times New Roman"/>
          </w:rPr>
          <w:t>pseudo first order kinetic model to get actual</w:t>
        </w:r>
      </w:ins>
      <w:ins w:id="183" w:author="HP" w:date="2023-09-30T18:35:00Z">
        <w:r w:rsidR="004954B5">
          <w:rPr>
            <w:rFonts w:ascii="Times New Roman" w:hAnsi="Times New Roman" w:cs="Times New Roman"/>
          </w:rPr>
          <w:t xml:space="preserve"> insight into </w:t>
        </w:r>
      </w:ins>
      <w:ins w:id="184" w:author="HP" w:date="2023-09-30T18:31:00Z">
        <w:r w:rsidRPr="002D17B6">
          <w:rPr>
            <w:rFonts w:ascii="Times New Roman" w:hAnsi="Times New Roman" w:cs="Times New Roman"/>
          </w:rPr>
          <w:t>water purification</w:t>
        </w:r>
      </w:ins>
      <w:ins w:id="185" w:author="HP" w:date="2023-09-30T18:35:00Z">
        <w:r w:rsidR="004954B5">
          <w:rPr>
            <w:rFonts w:ascii="Times New Roman" w:hAnsi="Times New Roman" w:cs="Times New Roman"/>
          </w:rPr>
          <w:t>.</w:t>
        </w:r>
      </w:ins>
    </w:p>
    <w:p w14:paraId="3820B700" w14:textId="77777777" w:rsidR="00F8397D" w:rsidRPr="00D55A57" w:rsidRDefault="00F8397D" w:rsidP="00D55A57">
      <w:pPr>
        <w:spacing w:line="360" w:lineRule="auto"/>
        <w:ind w:left="360"/>
        <w:rPr>
          <w:rFonts w:ascii="Times New Roman" w:hAnsi="Times New Roman" w:cs="Times New Roman"/>
          <w:lang w:val="en-GB"/>
        </w:rPr>
      </w:pPr>
    </w:p>
    <w:p w14:paraId="5074742C" w14:textId="2AC3C851" w:rsidR="00D55A57" w:rsidRPr="00D55A57" w:rsidRDefault="00D55A57" w:rsidP="00D55A57">
      <w:pPr>
        <w:pStyle w:val="ListParagraph"/>
        <w:numPr>
          <w:ilvl w:val="0"/>
          <w:numId w:val="6"/>
        </w:numPr>
        <w:spacing w:line="360" w:lineRule="auto"/>
        <w:ind w:left="0"/>
        <w:rPr>
          <w:rFonts w:ascii="Times New Roman" w:hAnsi="Times New Roman" w:cs="Times New Roman"/>
          <w:b/>
          <w:bCs/>
          <w:sz w:val="28"/>
          <w:szCs w:val="28"/>
        </w:rPr>
      </w:pPr>
      <w:r w:rsidRPr="00D55A57">
        <w:rPr>
          <w:rFonts w:ascii="Times New Roman" w:hAnsi="Times New Roman" w:cs="Times New Roman"/>
          <w:b/>
          <w:bCs/>
          <w:sz w:val="28"/>
          <w:szCs w:val="28"/>
          <w:lang w:val="en-GB"/>
        </w:rPr>
        <w:t>Experimental Details</w:t>
      </w:r>
    </w:p>
    <w:p w14:paraId="550F114B" w14:textId="65DC4BE4" w:rsidR="00D55A57" w:rsidRPr="00D55A57" w:rsidRDefault="00D55A57" w:rsidP="00D55A57">
      <w:pPr>
        <w:pStyle w:val="ListParagraph"/>
        <w:numPr>
          <w:ilvl w:val="1"/>
          <w:numId w:val="6"/>
        </w:numPr>
        <w:spacing w:line="360" w:lineRule="auto"/>
        <w:ind w:left="567" w:hanging="567"/>
        <w:rPr>
          <w:rFonts w:ascii="Times New Roman" w:hAnsi="Times New Roman" w:cs="Times New Roman"/>
          <w:i/>
          <w:iCs/>
          <w:sz w:val="28"/>
          <w:szCs w:val="28"/>
        </w:rPr>
      </w:pPr>
      <w:r w:rsidRPr="00D55A57">
        <w:rPr>
          <w:rFonts w:ascii="Times New Roman" w:hAnsi="Times New Roman" w:cs="Times New Roman"/>
          <w:i/>
          <w:iCs/>
          <w:sz w:val="28"/>
          <w:szCs w:val="28"/>
        </w:rPr>
        <w:t>Hydrothermal Procedure</w:t>
      </w:r>
    </w:p>
    <w:p w14:paraId="1AEB5E76" w14:textId="6A2491AD" w:rsidR="00D55A57" w:rsidRDefault="00D55A57">
      <w:pPr>
        <w:pStyle w:val="ListParagraph"/>
        <w:spacing w:line="360" w:lineRule="auto"/>
        <w:ind w:left="426"/>
        <w:jc w:val="both"/>
        <w:rPr>
          <w:rFonts w:ascii="Times New Roman" w:hAnsi="Times New Roman" w:cs="Times New Roman"/>
        </w:rPr>
        <w:pPrChange w:id="186" w:author="HP" w:date="2023-09-30T18:37:00Z">
          <w:pPr>
            <w:pStyle w:val="ListParagraph"/>
            <w:spacing w:line="360" w:lineRule="auto"/>
            <w:ind w:left="426"/>
          </w:pPr>
        </w:pPrChange>
      </w:pPr>
      <w:del w:id="187" w:author="HP" w:date="2023-10-01T13:57:00Z">
        <w:r w:rsidDel="0019562C">
          <w:rPr>
            <w:rFonts w:ascii="Times New Roman" w:hAnsi="Times New Roman" w:cs="Times New Roman"/>
          </w:rPr>
          <w:delText>Hydrothermal Synthesis usually incorporates water as the reaction medium</w:delText>
        </w:r>
      </w:del>
      <w:del w:id="188" w:author="HP" w:date="2023-09-30T18:37:00Z">
        <w:r w:rsidDel="00F8397D">
          <w:rPr>
            <w:rFonts w:ascii="Times New Roman" w:hAnsi="Times New Roman" w:cs="Times New Roman"/>
          </w:rPr>
          <w:delText xml:space="preserve"> under and T &gt; 100</w:delText>
        </w:r>
        <w:r w:rsidDel="00F8397D">
          <w:rPr>
            <w:rFonts w:ascii="Times New Roman" w:hAnsi="Times New Roman" w:cs="Times New Roman"/>
            <w:vertAlign w:val="superscript"/>
          </w:rPr>
          <w:delText>o</w:delText>
        </w:r>
        <w:r w:rsidDel="00F8397D">
          <w:rPr>
            <w:rFonts w:ascii="Times New Roman" w:hAnsi="Times New Roman" w:cs="Times New Roman"/>
          </w:rPr>
          <w:delText>C</w:delText>
        </w:r>
      </w:del>
      <w:r>
        <w:rPr>
          <w:rFonts w:ascii="Times New Roman" w:hAnsi="Times New Roman" w:cs="Times New Roman"/>
        </w:rPr>
        <w:t xml:space="preserve">. </w:t>
      </w:r>
      <w:del w:id="189" w:author="HP" w:date="2023-09-30T18:37:00Z">
        <w:r w:rsidDel="001E331A">
          <w:rPr>
            <w:rFonts w:ascii="Times New Roman" w:hAnsi="Times New Roman" w:cs="Times New Roman"/>
          </w:rPr>
          <w:delText>It has the following advantages – simplicity, the ability to control particle size and morphology, and the ability to control temperature and pressure of synthesis. Various surfactants and mineralisers are added to control the particle size and morphology.</w:delText>
        </w:r>
      </w:del>
    </w:p>
    <w:p w14:paraId="3BDF1915" w14:textId="77777777" w:rsidR="008872E5" w:rsidRDefault="00D55A57" w:rsidP="008872E5">
      <w:pPr>
        <w:spacing w:line="360" w:lineRule="auto"/>
        <w:ind w:firstLine="426"/>
        <w:jc w:val="both"/>
        <w:rPr>
          <w:rFonts w:ascii="Times New Roman" w:hAnsi="Times New Roman" w:cs="Times New Roman"/>
        </w:rPr>
      </w:pPr>
      <w:r w:rsidRPr="001E331A">
        <w:rPr>
          <w:rFonts w:ascii="Times New Roman" w:hAnsi="Times New Roman" w:cs="Times New Roman"/>
        </w:rPr>
        <w:t>In a typical procedure, Nickel (II) and Manganese (II) precursors were taken in a 1:2 molar ratio and dissolved separately in 10</w:t>
      </w:r>
      <w:ins w:id="190" w:author="HP" w:date="2023-09-30T18:37:00Z">
        <w:r w:rsidR="00D66647">
          <w:rPr>
            <w:rFonts w:ascii="Times New Roman" w:hAnsi="Times New Roman" w:cs="Times New Roman"/>
          </w:rPr>
          <w:t xml:space="preserve"> </w:t>
        </w:r>
      </w:ins>
      <w:r w:rsidRPr="001E331A">
        <w:rPr>
          <w:rFonts w:ascii="Times New Roman" w:hAnsi="Times New Roman" w:cs="Times New Roman"/>
        </w:rPr>
        <w:t>ml of DI water each. The Manganese (II) precursor solution was then transferred to the beaker of Nicker precursor solution. A 300 mmol solution of Urea was prepared in 10</w:t>
      </w:r>
      <w:ins w:id="191" w:author="HP" w:date="2023-09-30T18:38:00Z">
        <w:r w:rsidR="00D66647">
          <w:rPr>
            <w:rFonts w:ascii="Times New Roman" w:hAnsi="Times New Roman" w:cs="Times New Roman"/>
          </w:rPr>
          <w:t xml:space="preserve"> </w:t>
        </w:r>
      </w:ins>
      <w:r w:rsidRPr="001E331A">
        <w:rPr>
          <w:rFonts w:ascii="Times New Roman" w:hAnsi="Times New Roman" w:cs="Times New Roman"/>
        </w:rPr>
        <w:t xml:space="preserve">ml DI Water, and a 120 mmol solution of </w:t>
      </w:r>
      <w:ins w:id="192" w:author="HP" w:date="2023-09-30T18:38:00Z">
        <w:r w:rsidR="00D66647">
          <w:rPr>
            <w:rFonts w:ascii="Times New Roman" w:hAnsi="Times New Roman" w:cs="Times New Roman"/>
          </w:rPr>
          <w:t>Ammonium Fluoride (</w:t>
        </w:r>
      </w:ins>
      <w:r w:rsidRPr="001E331A">
        <w:rPr>
          <w:rFonts w:ascii="Times New Roman" w:hAnsi="Times New Roman" w:cs="Times New Roman"/>
        </w:rPr>
        <w:t>NH</w:t>
      </w:r>
      <w:r w:rsidRPr="00D66647">
        <w:rPr>
          <w:rFonts w:ascii="Times New Roman" w:hAnsi="Times New Roman" w:cs="Times New Roman"/>
          <w:vertAlign w:val="subscript"/>
          <w:rPrChange w:id="193" w:author="HP" w:date="2023-09-30T18:38:00Z">
            <w:rPr>
              <w:rFonts w:ascii="Times New Roman" w:hAnsi="Times New Roman" w:cs="Times New Roman"/>
            </w:rPr>
          </w:rPrChange>
        </w:rPr>
        <w:t>4</w:t>
      </w:r>
      <w:r w:rsidRPr="001E331A">
        <w:rPr>
          <w:rFonts w:ascii="Times New Roman" w:hAnsi="Times New Roman" w:cs="Times New Roman"/>
        </w:rPr>
        <w:t>F</w:t>
      </w:r>
      <w:ins w:id="194" w:author="HP" w:date="2023-09-30T18:38:00Z">
        <w:r w:rsidR="00D66647">
          <w:rPr>
            <w:rFonts w:ascii="Times New Roman" w:hAnsi="Times New Roman" w:cs="Times New Roman"/>
          </w:rPr>
          <w:t>)</w:t>
        </w:r>
      </w:ins>
      <w:r w:rsidRPr="001E331A">
        <w:rPr>
          <w:rFonts w:ascii="Times New Roman" w:hAnsi="Times New Roman" w:cs="Times New Roman"/>
        </w:rPr>
        <w:t xml:space="preserve"> was prepared in another 10</w:t>
      </w:r>
      <w:ins w:id="195" w:author="HP" w:date="2023-09-30T18:38:00Z">
        <w:r w:rsidR="007803DA">
          <w:rPr>
            <w:rFonts w:ascii="Times New Roman" w:hAnsi="Times New Roman" w:cs="Times New Roman"/>
          </w:rPr>
          <w:t xml:space="preserve"> </w:t>
        </w:r>
      </w:ins>
      <w:r w:rsidRPr="001E331A">
        <w:rPr>
          <w:rFonts w:ascii="Times New Roman" w:hAnsi="Times New Roman" w:cs="Times New Roman"/>
        </w:rPr>
        <w:t xml:space="preserve">ml of DI Water. After this, Urea was added drop by drop to the precursor solution by using a burette, under constant stirring. Similarly, </w:t>
      </w:r>
      <w:ins w:id="196" w:author="HP" w:date="2023-09-30T18:38:00Z">
        <w:r w:rsidR="007803DA">
          <w:rPr>
            <w:rFonts w:ascii="Times New Roman" w:hAnsi="Times New Roman" w:cs="Times New Roman"/>
          </w:rPr>
          <w:t>NH</w:t>
        </w:r>
        <w:r w:rsidR="007803DA" w:rsidRPr="007803DA">
          <w:rPr>
            <w:rFonts w:ascii="Times New Roman" w:hAnsi="Times New Roman" w:cs="Times New Roman"/>
            <w:vertAlign w:val="subscript"/>
            <w:rPrChange w:id="197" w:author="HP" w:date="2023-09-30T18:39:00Z">
              <w:rPr>
                <w:rFonts w:ascii="Times New Roman" w:hAnsi="Times New Roman" w:cs="Times New Roman"/>
              </w:rPr>
            </w:rPrChange>
          </w:rPr>
          <w:t>4</w:t>
        </w:r>
        <w:r w:rsidR="007803DA">
          <w:rPr>
            <w:rFonts w:ascii="Times New Roman" w:hAnsi="Times New Roman" w:cs="Times New Roman"/>
          </w:rPr>
          <w:t>F</w:t>
        </w:r>
      </w:ins>
      <w:del w:id="198" w:author="HP" w:date="2023-09-30T18:38:00Z">
        <w:r w:rsidR="007803DA" w:rsidRPr="001E331A" w:rsidDel="007803DA">
          <w:rPr>
            <w:rFonts w:ascii="Times New Roman" w:hAnsi="Times New Roman" w:cs="Times New Roman"/>
          </w:rPr>
          <w:delText xml:space="preserve">Ammonium Fluoride </w:delText>
        </w:r>
      </w:del>
      <w:r w:rsidR="007803DA" w:rsidRPr="001E331A">
        <w:rPr>
          <w:rFonts w:ascii="Times New Roman" w:hAnsi="Times New Roman" w:cs="Times New Roman"/>
        </w:rPr>
        <w:t>was then added to the solution and the solution was kept for stirring for a</w:t>
      </w:r>
      <w:ins w:id="199" w:author="HP" w:date="2023-09-30T18:39:00Z">
        <w:r w:rsidR="00BB115E">
          <w:rPr>
            <w:rFonts w:ascii="Times New Roman" w:hAnsi="Times New Roman" w:cs="Times New Roman"/>
          </w:rPr>
          <w:t>nother</w:t>
        </w:r>
      </w:ins>
      <w:del w:id="200" w:author="HP" w:date="2023-09-30T18:39:00Z">
        <w:r w:rsidR="007803DA" w:rsidRPr="001E331A" w:rsidDel="00BB115E">
          <w:rPr>
            <w:rFonts w:ascii="Times New Roman" w:hAnsi="Times New Roman" w:cs="Times New Roman"/>
          </w:rPr>
          <w:delText>round</w:delText>
        </w:r>
      </w:del>
      <w:r w:rsidR="007803DA" w:rsidRPr="001E331A">
        <w:rPr>
          <w:rFonts w:ascii="Times New Roman" w:hAnsi="Times New Roman" w:cs="Times New Roman"/>
        </w:rPr>
        <w:t xml:space="preserve"> 30 minutes. The resulting mixture was then transferred into a 50 ml Teflon-lined autoclave reactor and placed in a</w:t>
      </w:r>
      <w:ins w:id="201" w:author="HP" w:date="2023-09-30T19:32:00Z">
        <w:r w:rsidR="00486882">
          <w:rPr>
            <w:rFonts w:ascii="Times New Roman" w:hAnsi="Times New Roman" w:cs="Times New Roman"/>
          </w:rPr>
          <w:t xml:space="preserve"> hot air oven</w:t>
        </w:r>
      </w:ins>
      <w:del w:id="202" w:author="HP" w:date="2023-09-30T19:32:00Z">
        <w:r w:rsidR="007803DA" w:rsidRPr="001E331A" w:rsidDel="00486882">
          <w:rPr>
            <w:rFonts w:ascii="Times New Roman" w:hAnsi="Times New Roman" w:cs="Times New Roman"/>
          </w:rPr>
          <w:delText xml:space="preserve"> muffle furnace</w:delText>
        </w:r>
      </w:del>
      <w:r w:rsidR="007803DA" w:rsidRPr="001E331A">
        <w:rPr>
          <w:rFonts w:ascii="Times New Roman" w:hAnsi="Times New Roman" w:cs="Times New Roman"/>
        </w:rPr>
        <w:t xml:space="preserve"> under multiple combinations of temperature and time in multiple experiments (as would be detailed further). Afterward, the stainless steel autoclave was allowed to cool naturally at ambient temperature. The resulting product was centrifuged with </w:t>
      </w:r>
      <w:ins w:id="203" w:author="HP" w:date="2023-09-30T19:33:00Z">
        <w:r w:rsidR="00486882">
          <w:rPr>
            <w:rFonts w:ascii="Times New Roman" w:hAnsi="Times New Roman" w:cs="Times New Roman"/>
          </w:rPr>
          <w:t>e</w:t>
        </w:r>
      </w:ins>
      <w:del w:id="204" w:author="HP" w:date="2023-09-30T19:33:00Z">
        <w:r w:rsidR="007803DA" w:rsidRPr="001E331A" w:rsidDel="00486882">
          <w:rPr>
            <w:rFonts w:ascii="Times New Roman" w:hAnsi="Times New Roman" w:cs="Times New Roman"/>
          </w:rPr>
          <w:delText>E</w:delText>
        </w:r>
      </w:del>
      <w:r w:rsidR="007803DA" w:rsidRPr="001E331A">
        <w:rPr>
          <w:rFonts w:ascii="Times New Roman" w:hAnsi="Times New Roman" w:cs="Times New Roman"/>
        </w:rPr>
        <w:t xml:space="preserve">thanol and </w:t>
      </w:r>
      <w:ins w:id="205" w:author="HP" w:date="2023-09-30T19:33:00Z">
        <w:r w:rsidR="00486882">
          <w:rPr>
            <w:rFonts w:ascii="Times New Roman" w:hAnsi="Times New Roman" w:cs="Times New Roman"/>
          </w:rPr>
          <w:t>DI w</w:t>
        </w:r>
      </w:ins>
      <w:del w:id="206" w:author="HP" w:date="2023-09-30T19:33:00Z">
        <w:r w:rsidR="007803DA" w:rsidRPr="001E331A" w:rsidDel="00486882">
          <w:rPr>
            <w:rFonts w:ascii="Times New Roman" w:hAnsi="Times New Roman" w:cs="Times New Roman"/>
          </w:rPr>
          <w:delText>W</w:delText>
        </w:r>
      </w:del>
      <w:r w:rsidR="007803DA" w:rsidRPr="001E331A">
        <w:rPr>
          <w:rFonts w:ascii="Times New Roman" w:hAnsi="Times New Roman" w:cs="Times New Roman"/>
        </w:rPr>
        <w:t xml:space="preserve">ater repeatedly. Final </w:t>
      </w:r>
      <w:r w:rsidR="007803DA" w:rsidRPr="001E331A">
        <w:rPr>
          <w:rFonts w:ascii="Times New Roman" w:hAnsi="Times New Roman" w:cs="Times New Roman"/>
        </w:rPr>
        <w:lastRenderedPageBreak/>
        <w:t>precipitate was obtained after placing the centrifuged sample in a petri-dish and left for drying overnight on a heating plate</w:t>
      </w:r>
      <w:ins w:id="207" w:author="HP" w:date="2023-09-30T19:33:00Z">
        <w:r w:rsidR="00486882">
          <w:rPr>
            <w:rFonts w:ascii="Times New Roman" w:hAnsi="Times New Roman" w:cs="Times New Roman"/>
          </w:rPr>
          <w:t xml:space="preserve"> at 100℃</w:t>
        </w:r>
      </w:ins>
      <w:r w:rsidR="007803DA" w:rsidRPr="001E331A">
        <w:rPr>
          <w:rFonts w:ascii="Times New Roman" w:hAnsi="Times New Roman" w:cs="Times New Roman"/>
        </w:rPr>
        <w:t xml:space="preserve">. Final dried powdered sample was then placed in the </w:t>
      </w:r>
      <w:ins w:id="208" w:author="HP" w:date="2023-09-30T19:33:00Z">
        <w:r w:rsidR="00486882">
          <w:rPr>
            <w:rFonts w:ascii="Times New Roman" w:hAnsi="Times New Roman" w:cs="Times New Roman"/>
          </w:rPr>
          <w:t>furnace</w:t>
        </w:r>
      </w:ins>
      <w:del w:id="209" w:author="HP" w:date="2023-09-30T19:33:00Z">
        <w:r w:rsidR="007803DA" w:rsidRPr="001E331A" w:rsidDel="00486882">
          <w:rPr>
            <w:rFonts w:ascii="Times New Roman" w:hAnsi="Times New Roman" w:cs="Times New Roman"/>
          </w:rPr>
          <w:delText>oven</w:delText>
        </w:r>
      </w:del>
      <w:r w:rsidR="007803DA" w:rsidRPr="001E331A">
        <w:rPr>
          <w:rFonts w:ascii="Times New Roman" w:hAnsi="Times New Roman" w:cs="Times New Roman"/>
        </w:rPr>
        <w:t xml:space="preserve"> for annealing at various parameters (as would be detailed further). Sample was transferred carefully into a plastic vial and labelled properly. [13]</w:t>
      </w:r>
    </w:p>
    <w:p w14:paraId="2A33C5C3" w14:textId="78D20F4B" w:rsidR="00D55A57" w:rsidRPr="008872E5" w:rsidRDefault="00D55A57" w:rsidP="008872E5">
      <w:pPr>
        <w:spacing w:line="360" w:lineRule="auto"/>
        <w:ind w:firstLine="426"/>
        <w:rPr>
          <w:rFonts w:ascii="Times New Roman" w:hAnsi="Times New Roman" w:cs="Times New Roman"/>
        </w:rPr>
      </w:pPr>
      <w:del w:id="210" w:author="HP" w:date="2023-09-30T19:34:00Z">
        <w:r w:rsidDel="009951A1">
          <w:rPr>
            <w:rFonts w:ascii="Times New Roman" w:hAnsi="Times New Roman" w:cs="Times New Roman"/>
          </w:rPr>
          <w:delText>Hydrothermal Parameters</w:delText>
        </w:r>
      </w:del>
      <w:ins w:id="211" w:author="HP" w:date="2023-10-01T13:59:00Z">
        <w:r w:rsidR="00F82BCE" w:rsidRPr="00F82BCE">
          <w:rPr>
            <w:rFonts w:ascii="Times New Roman" w:hAnsi="Times New Roman" w:cs="Times New Roman"/>
            <w:b/>
            <w:bCs/>
            <w:sz w:val="22"/>
            <w:szCs w:val="22"/>
          </w:rPr>
          <w:t xml:space="preserve"> </w:t>
        </w:r>
        <w:r w:rsidR="00F82BCE" w:rsidRPr="00BC43B4">
          <w:rPr>
            <w:rFonts w:ascii="Times New Roman" w:hAnsi="Times New Roman" w:cs="Times New Roman"/>
            <w:b/>
            <w:bCs/>
          </w:rPr>
          <w:t xml:space="preserve">Table 1: </w:t>
        </w:r>
        <w:r w:rsidR="00F82BCE" w:rsidRPr="00BC43B4">
          <w:rPr>
            <w:rFonts w:ascii="Times New Roman" w:hAnsi="Times New Roman" w:cs="Times New Roman"/>
            <w:bCs/>
          </w:rPr>
          <w:t>Hydrothermal synthesis Parameters</w:t>
        </w:r>
      </w:ins>
    </w:p>
    <w:tbl>
      <w:tblPr>
        <w:tblStyle w:val="TableGrid"/>
        <w:tblW w:w="8646" w:type="dxa"/>
        <w:tblInd w:w="426" w:type="dxa"/>
        <w:tblLayout w:type="fixed"/>
        <w:tblLook w:val="04A0" w:firstRow="1" w:lastRow="0" w:firstColumn="1" w:lastColumn="0" w:noHBand="0" w:noVBand="1"/>
      </w:tblPr>
      <w:tblGrid>
        <w:gridCol w:w="1134"/>
        <w:gridCol w:w="992"/>
        <w:gridCol w:w="1984"/>
        <w:gridCol w:w="1276"/>
        <w:gridCol w:w="992"/>
        <w:gridCol w:w="1276"/>
        <w:gridCol w:w="992"/>
      </w:tblGrid>
      <w:tr w:rsidR="00D55A57" w14:paraId="7E4D0C9A" w14:textId="77777777" w:rsidTr="00D55A57">
        <w:tc>
          <w:tcPr>
            <w:tcW w:w="1134" w:type="dxa"/>
            <w:tcBorders>
              <w:left w:val="nil"/>
              <w:bottom w:val="nil"/>
              <w:right w:val="nil"/>
            </w:tcBorders>
            <w:shd w:val="clear" w:color="auto" w:fill="D0CECE" w:themeFill="background2" w:themeFillShade="E6"/>
          </w:tcPr>
          <w:p w14:paraId="187F9CDE" w14:textId="2AD3254C"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Material</w:t>
            </w:r>
          </w:p>
        </w:tc>
        <w:tc>
          <w:tcPr>
            <w:tcW w:w="992" w:type="dxa"/>
            <w:tcBorders>
              <w:left w:val="nil"/>
              <w:bottom w:val="nil"/>
              <w:right w:val="nil"/>
            </w:tcBorders>
            <w:shd w:val="clear" w:color="auto" w:fill="D0CECE" w:themeFill="background2" w:themeFillShade="E6"/>
          </w:tcPr>
          <w:p w14:paraId="72B1A5EB" w14:textId="7DF2F630"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Ratio</w:t>
            </w:r>
          </w:p>
        </w:tc>
        <w:tc>
          <w:tcPr>
            <w:tcW w:w="1984" w:type="dxa"/>
            <w:tcBorders>
              <w:left w:val="nil"/>
              <w:bottom w:val="nil"/>
              <w:right w:val="nil"/>
            </w:tcBorders>
            <w:shd w:val="clear" w:color="auto" w:fill="D0CECE" w:themeFill="background2" w:themeFillShade="E6"/>
          </w:tcPr>
          <w:p w14:paraId="24372E32" w14:textId="2199B54C"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Precursors</w:t>
            </w:r>
          </w:p>
        </w:tc>
        <w:tc>
          <w:tcPr>
            <w:tcW w:w="2268" w:type="dxa"/>
            <w:gridSpan w:val="2"/>
            <w:tcBorders>
              <w:left w:val="nil"/>
              <w:bottom w:val="single" w:sz="4" w:space="0" w:color="auto"/>
              <w:right w:val="nil"/>
            </w:tcBorders>
            <w:shd w:val="clear" w:color="auto" w:fill="D0CECE" w:themeFill="background2" w:themeFillShade="E6"/>
          </w:tcPr>
          <w:p w14:paraId="0B992619" w14:textId="26A04523"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Hydrothermal</w:t>
            </w:r>
          </w:p>
          <w:p w14:paraId="73F3F786" w14:textId="66595184"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Parameters</w:t>
            </w:r>
          </w:p>
        </w:tc>
        <w:tc>
          <w:tcPr>
            <w:tcW w:w="2268" w:type="dxa"/>
            <w:gridSpan w:val="2"/>
            <w:tcBorders>
              <w:left w:val="nil"/>
              <w:bottom w:val="single" w:sz="4" w:space="0" w:color="auto"/>
              <w:right w:val="nil"/>
            </w:tcBorders>
            <w:shd w:val="clear" w:color="auto" w:fill="D0CECE" w:themeFill="background2" w:themeFillShade="E6"/>
          </w:tcPr>
          <w:p w14:paraId="716BB4D5" w14:textId="26FF4391"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Annealing parameters</w:t>
            </w:r>
          </w:p>
        </w:tc>
      </w:tr>
      <w:tr w:rsidR="00D55A57" w14:paraId="3FAA841B" w14:textId="77777777" w:rsidTr="00D55A57">
        <w:tc>
          <w:tcPr>
            <w:tcW w:w="1134" w:type="dxa"/>
            <w:tcBorders>
              <w:top w:val="nil"/>
              <w:left w:val="nil"/>
              <w:bottom w:val="single" w:sz="4" w:space="0" w:color="auto"/>
              <w:right w:val="nil"/>
            </w:tcBorders>
            <w:shd w:val="clear" w:color="auto" w:fill="D0CECE" w:themeFill="background2" w:themeFillShade="E6"/>
          </w:tcPr>
          <w:p w14:paraId="6CE97577" w14:textId="77777777" w:rsidR="00D55A57" w:rsidRPr="00D55A57" w:rsidRDefault="00D55A57" w:rsidP="00D55A57">
            <w:pPr>
              <w:pStyle w:val="ListParagraph"/>
              <w:spacing w:line="360" w:lineRule="auto"/>
              <w:ind w:left="-75" w:right="41"/>
              <w:rPr>
                <w:rFonts w:ascii="Times New Roman" w:hAnsi="Times New Roman" w:cs="Times New Roman"/>
                <w:sz w:val="21"/>
                <w:szCs w:val="21"/>
              </w:rPr>
            </w:pPr>
          </w:p>
        </w:tc>
        <w:tc>
          <w:tcPr>
            <w:tcW w:w="992" w:type="dxa"/>
            <w:tcBorders>
              <w:top w:val="nil"/>
              <w:left w:val="nil"/>
              <w:bottom w:val="single" w:sz="4" w:space="0" w:color="auto"/>
              <w:right w:val="nil"/>
            </w:tcBorders>
            <w:shd w:val="clear" w:color="auto" w:fill="D0CECE" w:themeFill="background2" w:themeFillShade="E6"/>
          </w:tcPr>
          <w:p w14:paraId="534C4A72" w14:textId="77777777" w:rsidR="00D55A57" w:rsidRPr="00D55A57" w:rsidRDefault="00D55A57" w:rsidP="00D55A57">
            <w:pPr>
              <w:pStyle w:val="ListParagraph"/>
              <w:spacing w:line="360" w:lineRule="auto"/>
              <w:ind w:left="0"/>
              <w:rPr>
                <w:rFonts w:ascii="Times New Roman" w:hAnsi="Times New Roman" w:cs="Times New Roman"/>
                <w:sz w:val="21"/>
                <w:szCs w:val="21"/>
              </w:rPr>
            </w:pPr>
          </w:p>
        </w:tc>
        <w:tc>
          <w:tcPr>
            <w:tcW w:w="1984" w:type="dxa"/>
            <w:tcBorders>
              <w:top w:val="nil"/>
              <w:left w:val="nil"/>
              <w:bottom w:val="single" w:sz="4" w:space="0" w:color="auto"/>
              <w:right w:val="nil"/>
            </w:tcBorders>
            <w:shd w:val="clear" w:color="auto" w:fill="D0CECE" w:themeFill="background2" w:themeFillShade="E6"/>
          </w:tcPr>
          <w:p w14:paraId="30D0C6C4" w14:textId="77777777" w:rsidR="00D55A57" w:rsidRPr="00D55A57" w:rsidRDefault="00D55A57" w:rsidP="00D55A57">
            <w:pPr>
              <w:pStyle w:val="ListParagraph"/>
              <w:spacing w:line="360" w:lineRule="auto"/>
              <w:ind w:left="0"/>
              <w:rPr>
                <w:rFonts w:ascii="Times New Roman" w:hAnsi="Times New Roman" w:cs="Times New Roman"/>
                <w:sz w:val="21"/>
                <w:szCs w:val="21"/>
              </w:rPr>
            </w:pPr>
          </w:p>
        </w:tc>
        <w:tc>
          <w:tcPr>
            <w:tcW w:w="1276" w:type="dxa"/>
            <w:tcBorders>
              <w:top w:val="single" w:sz="4" w:space="0" w:color="auto"/>
              <w:left w:val="nil"/>
              <w:bottom w:val="single" w:sz="4" w:space="0" w:color="auto"/>
              <w:right w:val="nil"/>
            </w:tcBorders>
            <w:shd w:val="clear" w:color="auto" w:fill="D0CECE" w:themeFill="background2" w:themeFillShade="E6"/>
          </w:tcPr>
          <w:p w14:paraId="6EAF58B9" w14:textId="7DBA58C4"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Temp.</w:t>
            </w:r>
            <w:r>
              <w:rPr>
                <w:rFonts w:ascii="Times New Roman" w:hAnsi="Times New Roman" w:cs="Times New Roman"/>
                <w:sz w:val="21"/>
                <w:szCs w:val="21"/>
              </w:rPr>
              <w:t xml:space="preserve"> (</w:t>
            </w:r>
            <w:r w:rsidRPr="00D55A57">
              <w:rPr>
                <w:rFonts w:ascii="Times New Roman" w:hAnsi="Times New Roman" w:cs="Times New Roman"/>
                <w:sz w:val="21"/>
                <w:szCs w:val="21"/>
                <w:vertAlign w:val="superscript"/>
              </w:rPr>
              <w:t>o</w:t>
            </w:r>
            <w:r>
              <w:rPr>
                <w:rFonts w:ascii="Times New Roman" w:hAnsi="Times New Roman" w:cs="Times New Roman"/>
                <w:sz w:val="21"/>
                <w:szCs w:val="21"/>
              </w:rPr>
              <w:t>C)</w:t>
            </w:r>
          </w:p>
        </w:tc>
        <w:tc>
          <w:tcPr>
            <w:tcW w:w="992" w:type="dxa"/>
            <w:tcBorders>
              <w:top w:val="single" w:sz="4" w:space="0" w:color="auto"/>
              <w:left w:val="nil"/>
              <w:bottom w:val="single" w:sz="4" w:space="0" w:color="auto"/>
              <w:right w:val="nil"/>
            </w:tcBorders>
            <w:shd w:val="clear" w:color="auto" w:fill="D0CECE" w:themeFill="background2" w:themeFillShade="E6"/>
          </w:tcPr>
          <w:p w14:paraId="54660E64" w14:textId="2BB10F25"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Time</w:t>
            </w:r>
            <w:r>
              <w:rPr>
                <w:rFonts w:ascii="Times New Roman" w:hAnsi="Times New Roman" w:cs="Times New Roman"/>
                <w:sz w:val="21"/>
                <w:szCs w:val="21"/>
              </w:rPr>
              <w:t xml:space="preserve"> (h)</w:t>
            </w:r>
          </w:p>
        </w:tc>
        <w:tc>
          <w:tcPr>
            <w:tcW w:w="1276" w:type="dxa"/>
            <w:tcBorders>
              <w:top w:val="single" w:sz="4" w:space="0" w:color="auto"/>
              <w:left w:val="nil"/>
              <w:bottom w:val="single" w:sz="4" w:space="0" w:color="auto"/>
              <w:right w:val="nil"/>
            </w:tcBorders>
            <w:shd w:val="clear" w:color="auto" w:fill="D0CECE" w:themeFill="background2" w:themeFillShade="E6"/>
          </w:tcPr>
          <w:p w14:paraId="5F14AF22" w14:textId="35CE14D3"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Temp.</w:t>
            </w:r>
            <w:r>
              <w:rPr>
                <w:rFonts w:ascii="Times New Roman" w:hAnsi="Times New Roman" w:cs="Times New Roman"/>
                <w:sz w:val="21"/>
                <w:szCs w:val="21"/>
              </w:rPr>
              <w:t xml:space="preserve"> (</w:t>
            </w:r>
            <w:r w:rsidRPr="00D55A57">
              <w:rPr>
                <w:rFonts w:ascii="Times New Roman" w:hAnsi="Times New Roman" w:cs="Times New Roman"/>
                <w:sz w:val="21"/>
                <w:szCs w:val="21"/>
                <w:vertAlign w:val="superscript"/>
              </w:rPr>
              <w:t>o</w:t>
            </w:r>
            <w:r>
              <w:rPr>
                <w:rFonts w:ascii="Times New Roman" w:hAnsi="Times New Roman" w:cs="Times New Roman"/>
                <w:sz w:val="21"/>
                <w:szCs w:val="21"/>
              </w:rPr>
              <w:t>C)</w:t>
            </w:r>
          </w:p>
        </w:tc>
        <w:tc>
          <w:tcPr>
            <w:tcW w:w="992" w:type="dxa"/>
            <w:tcBorders>
              <w:top w:val="single" w:sz="4" w:space="0" w:color="auto"/>
              <w:left w:val="nil"/>
              <w:bottom w:val="single" w:sz="4" w:space="0" w:color="auto"/>
              <w:right w:val="nil"/>
            </w:tcBorders>
            <w:shd w:val="clear" w:color="auto" w:fill="D0CECE" w:themeFill="background2" w:themeFillShade="E6"/>
          </w:tcPr>
          <w:p w14:paraId="6A42ED37" w14:textId="26509ACD"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Time</w:t>
            </w:r>
            <w:r>
              <w:rPr>
                <w:rFonts w:ascii="Times New Roman" w:hAnsi="Times New Roman" w:cs="Times New Roman"/>
                <w:sz w:val="21"/>
                <w:szCs w:val="21"/>
              </w:rPr>
              <w:t xml:space="preserve"> (h)</w:t>
            </w:r>
          </w:p>
        </w:tc>
      </w:tr>
      <w:tr w:rsidR="00D55A57" w14:paraId="1C235C55" w14:textId="77777777" w:rsidTr="00D55A57">
        <w:tc>
          <w:tcPr>
            <w:tcW w:w="1134" w:type="dxa"/>
            <w:tcBorders>
              <w:left w:val="nil"/>
              <w:right w:val="nil"/>
            </w:tcBorders>
          </w:tcPr>
          <w:p w14:paraId="0B9AD348" w14:textId="39620AA5"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NMO-1</w:t>
            </w:r>
          </w:p>
        </w:tc>
        <w:tc>
          <w:tcPr>
            <w:tcW w:w="992" w:type="dxa"/>
            <w:tcBorders>
              <w:left w:val="nil"/>
              <w:right w:val="nil"/>
            </w:tcBorders>
          </w:tcPr>
          <w:p w14:paraId="4DA831F8" w14:textId="569991DA"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1:2</w:t>
            </w:r>
          </w:p>
        </w:tc>
        <w:tc>
          <w:tcPr>
            <w:tcW w:w="1984" w:type="dxa"/>
            <w:tcBorders>
              <w:left w:val="nil"/>
              <w:right w:val="nil"/>
            </w:tcBorders>
          </w:tcPr>
          <w:p w14:paraId="4891D581" w14:textId="2EEACA78"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MnCl</w:t>
            </w:r>
            <w:r w:rsidRPr="00D55A57">
              <w:rPr>
                <w:rFonts w:ascii="Times New Roman" w:hAnsi="Times New Roman" w:cs="Times New Roman"/>
                <w:sz w:val="21"/>
                <w:szCs w:val="21"/>
                <w:vertAlign w:val="subscript"/>
              </w:rPr>
              <w:t>2</w:t>
            </w:r>
            <w:r w:rsidRPr="00D55A57">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sidRPr="00D55A57">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40F35453" w14:textId="54F6FC96"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110</w:t>
            </w:r>
          </w:p>
        </w:tc>
        <w:tc>
          <w:tcPr>
            <w:tcW w:w="992" w:type="dxa"/>
            <w:tcBorders>
              <w:left w:val="nil"/>
              <w:right w:val="nil"/>
            </w:tcBorders>
          </w:tcPr>
          <w:p w14:paraId="1DB88A9C" w14:textId="7D4F686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51B15663" w14:textId="7DA7FAA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350</w:t>
            </w:r>
          </w:p>
        </w:tc>
        <w:tc>
          <w:tcPr>
            <w:tcW w:w="992" w:type="dxa"/>
            <w:tcBorders>
              <w:left w:val="nil"/>
              <w:right w:val="nil"/>
            </w:tcBorders>
          </w:tcPr>
          <w:p w14:paraId="4BAA46DB" w14:textId="3048F4C6"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4</w:t>
            </w:r>
          </w:p>
        </w:tc>
      </w:tr>
      <w:tr w:rsidR="00D55A57" w14:paraId="52FD531E" w14:textId="77777777" w:rsidTr="00D55A57">
        <w:tc>
          <w:tcPr>
            <w:tcW w:w="1134" w:type="dxa"/>
            <w:tcBorders>
              <w:left w:val="nil"/>
              <w:right w:val="nil"/>
            </w:tcBorders>
          </w:tcPr>
          <w:p w14:paraId="1399D790" w14:textId="0B92A0BD"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NMO-2</w:t>
            </w:r>
          </w:p>
        </w:tc>
        <w:tc>
          <w:tcPr>
            <w:tcW w:w="992" w:type="dxa"/>
            <w:tcBorders>
              <w:left w:val="nil"/>
              <w:right w:val="nil"/>
            </w:tcBorders>
          </w:tcPr>
          <w:p w14:paraId="0FEF6903" w14:textId="19145A61"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1:2</w:t>
            </w:r>
          </w:p>
        </w:tc>
        <w:tc>
          <w:tcPr>
            <w:tcW w:w="1984" w:type="dxa"/>
            <w:tcBorders>
              <w:left w:val="nil"/>
              <w:right w:val="nil"/>
            </w:tcBorders>
          </w:tcPr>
          <w:p w14:paraId="6E9C4651" w14:textId="766E2497"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MnCl</w:t>
            </w:r>
            <w:r w:rsidRPr="00D55A57">
              <w:rPr>
                <w:rFonts w:ascii="Times New Roman" w:hAnsi="Times New Roman" w:cs="Times New Roman"/>
                <w:sz w:val="21"/>
                <w:szCs w:val="21"/>
                <w:vertAlign w:val="subscript"/>
              </w:rPr>
              <w:t>2</w:t>
            </w:r>
            <w:r w:rsidRPr="00D55A57">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sidRPr="00D55A57">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2DEEEE20" w14:textId="6B2A857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110</w:t>
            </w:r>
          </w:p>
        </w:tc>
        <w:tc>
          <w:tcPr>
            <w:tcW w:w="992" w:type="dxa"/>
            <w:tcBorders>
              <w:left w:val="nil"/>
              <w:right w:val="nil"/>
            </w:tcBorders>
          </w:tcPr>
          <w:p w14:paraId="7C429466" w14:textId="55895A18"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w:t>
            </w:r>
          </w:p>
        </w:tc>
        <w:tc>
          <w:tcPr>
            <w:tcW w:w="1276" w:type="dxa"/>
            <w:tcBorders>
              <w:left w:val="nil"/>
              <w:right w:val="nil"/>
            </w:tcBorders>
          </w:tcPr>
          <w:p w14:paraId="2AF124F8" w14:textId="367E928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350</w:t>
            </w:r>
          </w:p>
        </w:tc>
        <w:tc>
          <w:tcPr>
            <w:tcW w:w="992" w:type="dxa"/>
            <w:tcBorders>
              <w:left w:val="nil"/>
              <w:right w:val="nil"/>
            </w:tcBorders>
          </w:tcPr>
          <w:p w14:paraId="2143FA61" w14:textId="30C900B8"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4</w:t>
            </w:r>
          </w:p>
        </w:tc>
      </w:tr>
      <w:tr w:rsidR="00D55A57" w14:paraId="558D9BE5" w14:textId="77777777" w:rsidTr="00D55A57">
        <w:tc>
          <w:tcPr>
            <w:tcW w:w="1134" w:type="dxa"/>
            <w:tcBorders>
              <w:left w:val="nil"/>
              <w:right w:val="nil"/>
            </w:tcBorders>
          </w:tcPr>
          <w:p w14:paraId="5B6A84AE" w14:textId="374BFBD5"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NMO-3</w:t>
            </w:r>
          </w:p>
        </w:tc>
        <w:tc>
          <w:tcPr>
            <w:tcW w:w="992" w:type="dxa"/>
            <w:tcBorders>
              <w:left w:val="nil"/>
              <w:right w:val="nil"/>
            </w:tcBorders>
          </w:tcPr>
          <w:p w14:paraId="2070FECC" w14:textId="7DF61DB2"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1:2</w:t>
            </w:r>
          </w:p>
        </w:tc>
        <w:tc>
          <w:tcPr>
            <w:tcW w:w="1984" w:type="dxa"/>
            <w:tcBorders>
              <w:left w:val="nil"/>
              <w:right w:val="nil"/>
            </w:tcBorders>
          </w:tcPr>
          <w:p w14:paraId="29EBAE0E" w14:textId="69C3F478"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MnCl</w:t>
            </w:r>
            <w:r w:rsidRPr="00D55A57">
              <w:rPr>
                <w:rFonts w:ascii="Times New Roman" w:hAnsi="Times New Roman" w:cs="Times New Roman"/>
                <w:sz w:val="21"/>
                <w:szCs w:val="21"/>
                <w:vertAlign w:val="subscript"/>
              </w:rPr>
              <w:t>2</w:t>
            </w:r>
            <w:r w:rsidRPr="00D55A57">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sidRPr="00D55A57">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3EFC178E" w14:textId="243A0D32"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120</w:t>
            </w:r>
          </w:p>
        </w:tc>
        <w:tc>
          <w:tcPr>
            <w:tcW w:w="992" w:type="dxa"/>
            <w:tcBorders>
              <w:left w:val="nil"/>
              <w:right w:val="nil"/>
            </w:tcBorders>
          </w:tcPr>
          <w:p w14:paraId="51810FAC" w14:textId="621905E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013E505A" w14:textId="40E23C3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350</w:t>
            </w:r>
          </w:p>
        </w:tc>
        <w:tc>
          <w:tcPr>
            <w:tcW w:w="992" w:type="dxa"/>
            <w:tcBorders>
              <w:left w:val="nil"/>
              <w:right w:val="nil"/>
            </w:tcBorders>
          </w:tcPr>
          <w:p w14:paraId="5F43295A" w14:textId="422E14E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4</w:t>
            </w:r>
          </w:p>
        </w:tc>
      </w:tr>
      <w:tr w:rsidR="00D55A57" w14:paraId="0195EB7A" w14:textId="77777777" w:rsidTr="00D55A57">
        <w:tc>
          <w:tcPr>
            <w:tcW w:w="1134" w:type="dxa"/>
            <w:tcBorders>
              <w:left w:val="nil"/>
              <w:right w:val="nil"/>
            </w:tcBorders>
          </w:tcPr>
          <w:p w14:paraId="34A28FD6" w14:textId="7930CF2C"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NMO-4</w:t>
            </w:r>
          </w:p>
        </w:tc>
        <w:tc>
          <w:tcPr>
            <w:tcW w:w="992" w:type="dxa"/>
            <w:tcBorders>
              <w:left w:val="nil"/>
              <w:right w:val="nil"/>
            </w:tcBorders>
          </w:tcPr>
          <w:p w14:paraId="5B74D0F1" w14:textId="65DE309F"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1:2</w:t>
            </w:r>
          </w:p>
        </w:tc>
        <w:tc>
          <w:tcPr>
            <w:tcW w:w="1984" w:type="dxa"/>
            <w:tcBorders>
              <w:left w:val="nil"/>
              <w:right w:val="nil"/>
            </w:tcBorders>
          </w:tcPr>
          <w:p w14:paraId="2B80A357" w14:textId="4BF5DD1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KMnO</w:t>
            </w:r>
            <w:r w:rsidRPr="00D55A57">
              <w:rPr>
                <w:rFonts w:ascii="Times New Roman" w:hAnsi="Times New Roman" w:cs="Times New Roman"/>
                <w:sz w:val="21"/>
                <w:szCs w:val="21"/>
                <w:vertAlign w:val="subscript"/>
              </w:rPr>
              <w:t>4</w:t>
            </w:r>
            <w:r>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520AD540" w14:textId="1E89574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110</w:t>
            </w:r>
          </w:p>
        </w:tc>
        <w:tc>
          <w:tcPr>
            <w:tcW w:w="992" w:type="dxa"/>
            <w:tcBorders>
              <w:left w:val="nil"/>
              <w:right w:val="nil"/>
            </w:tcBorders>
          </w:tcPr>
          <w:p w14:paraId="010708C4" w14:textId="15E605C1"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3BC295B6" w14:textId="4BD3BB56"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350</w:t>
            </w:r>
          </w:p>
        </w:tc>
        <w:tc>
          <w:tcPr>
            <w:tcW w:w="992" w:type="dxa"/>
            <w:tcBorders>
              <w:left w:val="nil"/>
              <w:right w:val="nil"/>
            </w:tcBorders>
          </w:tcPr>
          <w:p w14:paraId="05E7F79C" w14:textId="14C6ACE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4</w:t>
            </w:r>
          </w:p>
        </w:tc>
      </w:tr>
      <w:tr w:rsidR="00D55A57" w14:paraId="23377763" w14:textId="77777777" w:rsidTr="00D55A57">
        <w:tc>
          <w:tcPr>
            <w:tcW w:w="1134" w:type="dxa"/>
            <w:tcBorders>
              <w:left w:val="nil"/>
              <w:right w:val="nil"/>
            </w:tcBorders>
          </w:tcPr>
          <w:p w14:paraId="6F7746D3" w14:textId="1080398A"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NMO-5</w:t>
            </w:r>
          </w:p>
        </w:tc>
        <w:tc>
          <w:tcPr>
            <w:tcW w:w="992" w:type="dxa"/>
            <w:tcBorders>
              <w:left w:val="nil"/>
              <w:right w:val="nil"/>
            </w:tcBorders>
          </w:tcPr>
          <w:p w14:paraId="4DE5083F" w14:textId="17FC2073"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1:2</w:t>
            </w:r>
          </w:p>
        </w:tc>
        <w:tc>
          <w:tcPr>
            <w:tcW w:w="1984" w:type="dxa"/>
            <w:tcBorders>
              <w:left w:val="nil"/>
              <w:right w:val="nil"/>
            </w:tcBorders>
          </w:tcPr>
          <w:p w14:paraId="667A42C2" w14:textId="3139F03C"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KMnO</w:t>
            </w:r>
            <w:r w:rsidRPr="00D55A57">
              <w:rPr>
                <w:rFonts w:ascii="Times New Roman" w:hAnsi="Times New Roman" w:cs="Times New Roman"/>
                <w:sz w:val="21"/>
                <w:szCs w:val="21"/>
                <w:vertAlign w:val="subscript"/>
              </w:rPr>
              <w:t>4</w:t>
            </w:r>
            <w:r>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01928102" w14:textId="4C3143F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110</w:t>
            </w:r>
          </w:p>
        </w:tc>
        <w:tc>
          <w:tcPr>
            <w:tcW w:w="992" w:type="dxa"/>
            <w:tcBorders>
              <w:left w:val="nil"/>
              <w:right w:val="nil"/>
            </w:tcBorders>
          </w:tcPr>
          <w:p w14:paraId="7B5FFF90" w14:textId="19098DB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5E3D2A29" w14:textId="6A15723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400</w:t>
            </w:r>
          </w:p>
        </w:tc>
        <w:tc>
          <w:tcPr>
            <w:tcW w:w="992" w:type="dxa"/>
            <w:tcBorders>
              <w:left w:val="nil"/>
              <w:right w:val="nil"/>
            </w:tcBorders>
          </w:tcPr>
          <w:p w14:paraId="2CDC3784" w14:textId="53CC7FE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4</w:t>
            </w:r>
          </w:p>
        </w:tc>
      </w:tr>
      <w:tr w:rsidR="00D55A57" w14:paraId="5BF10621" w14:textId="77777777" w:rsidTr="00D55A57">
        <w:tc>
          <w:tcPr>
            <w:tcW w:w="1134" w:type="dxa"/>
            <w:tcBorders>
              <w:left w:val="nil"/>
              <w:right w:val="nil"/>
            </w:tcBorders>
          </w:tcPr>
          <w:p w14:paraId="21EBDB12" w14:textId="36731B96"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NMO-6</w:t>
            </w:r>
          </w:p>
        </w:tc>
        <w:tc>
          <w:tcPr>
            <w:tcW w:w="992" w:type="dxa"/>
            <w:tcBorders>
              <w:left w:val="nil"/>
              <w:right w:val="nil"/>
            </w:tcBorders>
          </w:tcPr>
          <w:p w14:paraId="70400DAA" w14:textId="3E75A9B4"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1:2</w:t>
            </w:r>
          </w:p>
        </w:tc>
        <w:tc>
          <w:tcPr>
            <w:tcW w:w="1984" w:type="dxa"/>
            <w:tcBorders>
              <w:left w:val="nil"/>
              <w:right w:val="nil"/>
            </w:tcBorders>
          </w:tcPr>
          <w:p w14:paraId="64592193" w14:textId="2BD9F354"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KMnO</w:t>
            </w:r>
            <w:r w:rsidRPr="00D55A57">
              <w:rPr>
                <w:rFonts w:ascii="Times New Roman" w:hAnsi="Times New Roman" w:cs="Times New Roman"/>
                <w:sz w:val="21"/>
                <w:szCs w:val="21"/>
                <w:vertAlign w:val="subscript"/>
              </w:rPr>
              <w:t>4</w:t>
            </w:r>
            <w:r>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3DD12A12" w14:textId="26199A94"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110</w:t>
            </w:r>
          </w:p>
        </w:tc>
        <w:tc>
          <w:tcPr>
            <w:tcW w:w="992" w:type="dxa"/>
            <w:tcBorders>
              <w:left w:val="nil"/>
              <w:right w:val="nil"/>
            </w:tcBorders>
          </w:tcPr>
          <w:p w14:paraId="4A69F71E" w14:textId="3F4BD61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5B9BDC89" w14:textId="7E83344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500</w:t>
            </w:r>
          </w:p>
        </w:tc>
        <w:tc>
          <w:tcPr>
            <w:tcW w:w="992" w:type="dxa"/>
            <w:tcBorders>
              <w:left w:val="nil"/>
              <w:right w:val="nil"/>
            </w:tcBorders>
          </w:tcPr>
          <w:p w14:paraId="5E3A1742" w14:textId="0A79956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6</w:t>
            </w:r>
          </w:p>
        </w:tc>
      </w:tr>
      <w:tr w:rsidR="00D55A57" w14:paraId="5CFBE1A8" w14:textId="77777777" w:rsidTr="00D55A57">
        <w:tc>
          <w:tcPr>
            <w:tcW w:w="1134" w:type="dxa"/>
            <w:tcBorders>
              <w:left w:val="nil"/>
              <w:right w:val="nil"/>
            </w:tcBorders>
          </w:tcPr>
          <w:p w14:paraId="7BAC62DC" w14:textId="0DC756A2"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NMO-7</w:t>
            </w:r>
          </w:p>
        </w:tc>
        <w:tc>
          <w:tcPr>
            <w:tcW w:w="992" w:type="dxa"/>
            <w:tcBorders>
              <w:left w:val="nil"/>
              <w:right w:val="nil"/>
            </w:tcBorders>
          </w:tcPr>
          <w:p w14:paraId="1F597CEC" w14:textId="4AE76E98"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0.9:2.1</w:t>
            </w:r>
          </w:p>
        </w:tc>
        <w:tc>
          <w:tcPr>
            <w:tcW w:w="1984" w:type="dxa"/>
            <w:tcBorders>
              <w:left w:val="nil"/>
              <w:right w:val="nil"/>
            </w:tcBorders>
          </w:tcPr>
          <w:p w14:paraId="471A2BE5" w14:textId="5C84DAFB"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KMnO</w:t>
            </w:r>
            <w:r w:rsidRPr="00D55A57">
              <w:rPr>
                <w:rFonts w:ascii="Times New Roman" w:hAnsi="Times New Roman" w:cs="Times New Roman"/>
                <w:sz w:val="21"/>
                <w:szCs w:val="21"/>
                <w:vertAlign w:val="subscript"/>
              </w:rPr>
              <w:t>4</w:t>
            </w:r>
            <w:r>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5212D8F1" w14:textId="3701FBD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110</w:t>
            </w:r>
          </w:p>
        </w:tc>
        <w:tc>
          <w:tcPr>
            <w:tcW w:w="992" w:type="dxa"/>
            <w:tcBorders>
              <w:left w:val="nil"/>
              <w:right w:val="nil"/>
            </w:tcBorders>
          </w:tcPr>
          <w:p w14:paraId="38196CD8" w14:textId="62278F2B"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42716566" w14:textId="32E203C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500</w:t>
            </w:r>
          </w:p>
        </w:tc>
        <w:tc>
          <w:tcPr>
            <w:tcW w:w="992" w:type="dxa"/>
            <w:tcBorders>
              <w:left w:val="nil"/>
              <w:right w:val="nil"/>
            </w:tcBorders>
          </w:tcPr>
          <w:p w14:paraId="134BC61C" w14:textId="23B8E615"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r>
      <w:tr w:rsidR="00D55A57" w14:paraId="43487B2B" w14:textId="77777777" w:rsidTr="00D55A57">
        <w:tc>
          <w:tcPr>
            <w:tcW w:w="1134" w:type="dxa"/>
            <w:tcBorders>
              <w:left w:val="nil"/>
              <w:right w:val="nil"/>
            </w:tcBorders>
          </w:tcPr>
          <w:p w14:paraId="0A25EFB1" w14:textId="36A97B60"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NMO-8</w:t>
            </w:r>
          </w:p>
        </w:tc>
        <w:tc>
          <w:tcPr>
            <w:tcW w:w="992" w:type="dxa"/>
            <w:tcBorders>
              <w:left w:val="nil"/>
              <w:right w:val="nil"/>
            </w:tcBorders>
          </w:tcPr>
          <w:p w14:paraId="6C690761" w14:textId="253B7AAB"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1:1</w:t>
            </w:r>
          </w:p>
        </w:tc>
        <w:tc>
          <w:tcPr>
            <w:tcW w:w="1984" w:type="dxa"/>
            <w:tcBorders>
              <w:left w:val="nil"/>
              <w:right w:val="nil"/>
            </w:tcBorders>
          </w:tcPr>
          <w:p w14:paraId="144D0947" w14:textId="5B39A6BC"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KMnO</w:t>
            </w:r>
            <w:r w:rsidRPr="00D55A57">
              <w:rPr>
                <w:rFonts w:ascii="Times New Roman" w:hAnsi="Times New Roman" w:cs="Times New Roman"/>
                <w:sz w:val="21"/>
                <w:szCs w:val="21"/>
                <w:vertAlign w:val="subscript"/>
              </w:rPr>
              <w:t>4</w:t>
            </w:r>
            <w:r>
              <w:rPr>
                <w:rFonts w:ascii="Times New Roman" w:hAnsi="Times New Roman" w:cs="Times New Roman"/>
                <w:sz w:val="21"/>
                <w:szCs w:val="21"/>
              </w:rPr>
              <w:t>, Ni(NO</w:t>
            </w:r>
            <w:r w:rsidRPr="00D55A57">
              <w:rPr>
                <w:rFonts w:ascii="Times New Roman" w:hAnsi="Times New Roman" w:cs="Times New Roman"/>
                <w:sz w:val="21"/>
                <w:szCs w:val="21"/>
                <w:vertAlign w:val="subscript"/>
              </w:rPr>
              <w:t>3</w:t>
            </w:r>
            <w:r>
              <w:rPr>
                <w:rFonts w:ascii="Times New Roman" w:hAnsi="Times New Roman" w:cs="Times New Roman"/>
                <w:sz w:val="21"/>
                <w:szCs w:val="21"/>
              </w:rPr>
              <w:t>)</w:t>
            </w:r>
            <w:r w:rsidRPr="00D55A57">
              <w:rPr>
                <w:rFonts w:ascii="Times New Roman" w:hAnsi="Times New Roman" w:cs="Times New Roman"/>
                <w:sz w:val="21"/>
                <w:szCs w:val="21"/>
                <w:vertAlign w:val="subscript"/>
              </w:rPr>
              <w:t>2</w:t>
            </w:r>
          </w:p>
        </w:tc>
        <w:tc>
          <w:tcPr>
            <w:tcW w:w="1276" w:type="dxa"/>
            <w:tcBorders>
              <w:left w:val="nil"/>
              <w:right w:val="nil"/>
            </w:tcBorders>
          </w:tcPr>
          <w:p w14:paraId="6A69B824" w14:textId="66E9A75E"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110</w:t>
            </w:r>
          </w:p>
        </w:tc>
        <w:tc>
          <w:tcPr>
            <w:tcW w:w="992" w:type="dxa"/>
            <w:tcBorders>
              <w:left w:val="nil"/>
              <w:right w:val="nil"/>
            </w:tcBorders>
          </w:tcPr>
          <w:p w14:paraId="74CA24A0" w14:textId="2CC6A122"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c>
          <w:tcPr>
            <w:tcW w:w="1276" w:type="dxa"/>
            <w:tcBorders>
              <w:left w:val="nil"/>
              <w:right w:val="nil"/>
            </w:tcBorders>
          </w:tcPr>
          <w:p w14:paraId="09EC0F61" w14:textId="37F78934"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500</w:t>
            </w:r>
          </w:p>
        </w:tc>
        <w:tc>
          <w:tcPr>
            <w:tcW w:w="992" w:type="dxa"/>
            <w:tcBorders>
              <w:left w:val="nil"/>
              <w:right w:val="nil"/>
            </w:tcBorders>
          </w:tcPr>
          <w:p w14:paraId="4016BC74" w14:textId="2E5764F0"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r>
    </w:tbl>
    <w:p w14:paraId="05519472" w14:textId="412CB662" w:rsidR="009951A1" w:rsidRPr="00C75A32" w:rsidRDefault="009951A1">
      <w:pPr>
        <w:spacing w:before="240" w:line="360" w:lineRule="auto"/>
        <w:ind w:left="284"/>
        <w:jc w:val="both"/>
        <w:rPr>
          <w:ins w:id="212" w:author="HP" w:date="2023-09-30T19:35:00Z"/>
          <w:rFonts w:ascii="Times New Roman" w:hAnsi="Times New Roman" w:cs="Times New Roman"/>
          <w:b/>
          <w:bCs/>
          <w:sz w:val="22"/>
          <w:szCs w:val="22"/>
        </w:rPr>
        <w:pPrChange w:id="213" w:author="HP" w:date="2023-09-30T19:35:00Z">
          <w:pPr>
            <w:spacing w:before="240" w:line="360" w:lineRule="auto"/>
            <w:ind w:left="284"/>
            <w:jc w:val="center"/>
          </w:pPr>
        </w:pPrChange>
      </w:pPr>
      <w:proofErr w:type="gramStart"/>
      <w:ins w:id="214" w:author="HP" w:date="2023-09-30T19:35:00Z">
        <w:r>
          <w:rPr>
            <w:rFonts w:ascii="Times New Roman" w:hAnsi="Times New Roman" w:cs="Times New Roman"/>
            <w:b/>
            <w:bCs/>
            <w:sz w:val="22"/>
            <w:szCs w:val="22"/>
          </w:rPr>
          <w:t>Note :</w:t>
        </w:r>
        <w:proofErr w:type="gramEnd"/>
        <w:r>
          <w:rPr>
            <w:rFonts w:ascii="Times New Roman" w:hAnsi="Times New Roman" w:cs="Times New Roman"/>
            <w:b/>
            <w:bCs/>
            <w:sz w:val="22"/>
            <w:szCs w:val="22"/>
          </w:rPr>
          <w:t xml:space="preserve"> MnCl</w:t>
        </w:r>
        <w:r w:rsidRPr="000C1898">
          <w:rPr>
            <w:rFonts w:ascii="Times New Roman" w:hAnsi="Times New Roman" w:cs="Times New Roman"/>
            <w:b/>
            <w:bCs/>
            <w:sz w:val="22"/>
            <w:szCs w:val="22"/>
            <w:vertAlign w:val="subscript"/>
            <w:rPrChange w:id="215" w:author="HP" w:date="2023-09-30T19:36:00Z">
              <w:rPr>
                <w:rFonts w:ascii="Times New Roman" w:hAnsi="Times New Roman" w:cs="Times New Roman"/>
                <w:b/>
                <w:bCs/>
                <w:sz w:val="22"/>
                <w:szCs w:val="22"/>
              </w:rPr>
            </w:rPrChange>
          </w:rPr>
          <w:t>2</w:t>
        </w:r>
      </w:ins>
      <w:ins w:id="216" w:author="HP" w:date="2023-10-01T13:58:00Z">
        <w:r w:rsidR="004C529D">
          <w:rPr>
            <w:rFonts w:ascii="Times New Roman" w:hAnsi="Times New Roman" w:cs="Times New Roman"/>
            <w:b/>
            <w:bCs/>
            <w:sz w:val="22"/>
            <w:szCs w:val="22"/>
            <w:vertAlign w:val="subscript"/>
          </w:rPr>
          <w:t>-</w:t>
        </w:r>
      </w:ins>
      <w:ins w:id="217" w:author="HP" w:date="2023-09-30T19:35:00Z">
        <w:r>
          <w:rPr>
            <w:rFonts w:ascii="Times New Roman" w:hAnsi="Times New Roman" w:cs="Times New Roman"/>
            <w:b/>
            <w:bCs/>
            <w:sz w:val="22"/>
            <w:szCs w:val="22"/>
          </w:rPr>
          <w:t xml:space="preserve">Mangnese </w:t>
        </w:r>
        <w:commentRangeStart w:id="218"/>
        <w:r>
          <w:rPr>
            <w:rFonts w:ascii="Times New Roman" w:hAnsi="Times New Roman" w:cs="Times New Roman"/>
            <w:b/>
            <w:bCs/>
            <w:sz w:val="22"/>
            <w:szCs w:val="22"/>
          </w:rPr>
          <w:t>Chloride</w:t>
        </w:r>
        <w:commentRangeEnd w:id="218"/>
        <w:r>
          <w:rPr>
            <w:rStyle w:val="CommentReference"/>
          </w:rPr>
          <w:commentReference w:id="218"/>
        </w:r>
        <w:r>
          <w:rPr>
            <w:rFonts w:ascii="Times New Roman" w:hAnsi="Times New Roman" w:cs="Times New Roman"/>
            <w:b/>
            <w:bCs/>
            <w:sz w:val="22"/>
            <w:szCs w:val="22"/>
          </w:rPr>
          <w:t xml:space="preserve">, </w:t>
        </w:r>
      </w:ins>
      <w:r w:rsidR="00C75A32" w:rsidRPr="004A7685">
        <w:rPr>
          <w:rFonts w:ascii="Times New Roman" w:hAnsi="Times New Roman" w:cs="Times New Roman"/>
          <w:bCs/>
          <w:sz w:val="22"/>
          <w:szCs w:val="22"/>
          <w:rPrChange w:id="219" w:author="HP" w:date="2023-10-01T13:59:00Z">
            <w:rPr>
              <w:rFonts w:ascii="Times New Roman" w:hAnsi="Times New Roman" w:cs="Times New Roman"/>
              <w:b/>
              <w:bCs/>
              <w:sz w:val="22"/>
              <w:szCs w:val="22"/>
            </w:rPr>
          </w:rPrChange>
        </w:rPr>
        <w:t>Ni(NO</w:t>
      </w:r>
      <w:r w:rsidR="00C75A32" w:rsidRPr="004A7685">
        <w:rPr>
          <w:rFonts w:ascii="Times New Roman" w:hAnsi="Times New Roman" w:cs="Times New Roman"/>
          <w:bCs/>
          <w:sz w:val="22"/>
          <w:szCs w:val="22"/>
          <w:vertAlign w:val="subscript"/>
          <w:rPrChange w:id="220" w:author="HP" w:date="2023-10-01T13:59:00Z">
            <w:rPr>
              <w:rFonts w:ascii="Times New Roman" w:hAnsi="Times New Roman" w:cs="Times New Roman"/>
              <w:b/>
              <w:bCs/>
              <w:sz w:val="22"/>
              <w:szCs w:val="22"/>
              <w:vertAlign w:val="subscript"/>
            </w:rPr>
          </w:rPrChange>
        </w:rPr>
        <w:t>3</w:t>
      </w:r>
      <w:r w:rsidR="00C75A32" w:rsidRPr="004A7685">
        <w:rPr>
          <w:rFonts w:ascii="Times New Roman" w:hAnsi="Times New Roman" w:cs="Times New Roman"/>
          <w:bCs/>
          <w:sz w:val="22"/>
          <w:szCs w:val="22"/>
          <w:rPrChange w:id="221" w:author="HP" w:date="2023-10-01T13:59:00Z">
            <w:rPr>
              <w:rFonts w:ascii="Times New Roman" w:hAnsi="Times New Roman" w:cs="Times New Roman"/>
              <w:b/>
              <w:bCs/>
              <w:sz w:val="22"/>
              <w:szCs w:val="22"/>
            </w:rPr>
          </w:rPrChange>
        </w:rPr>
        <w:t>)</w:t>
      </w:r>
      <w:r w:rsidR="00C75A32" w:rsidRPr="004A7685">
        <w:rPr>
          <w:rFonts w:ascii="Times New Roman" w:hAnsi="Times New Roman" w:cs="Times New Roman"/>
          <w:bCs/>
          <w:sz w:val="22"/>
          <w:szCs w:val="22"/>
          <w:vertAlign w:val="subscript"/>
          <w:rPrChange w:id="222" w:author="HP" w:date="2023-10-01T13:59:00Z">
            <w:rPr>
              <w:rFonts w:ascii="Times New Roman" w:hAnsi="Times New Roman" w:cs="Times New Roman"/>
              <w:b/>
              <w:bCs/>
              <w:sz w:val="22"/>
              <w:szCs w:val="22"/>
              <w:vertAlign w:val="subscript"/>
            </w:rPr>
          </w:rPrChange>
        </w:rPr>
        <w:t>2</w:t>
      </w:r>
      <w:r w:rsidR="00C75A32" w:rsidRPr="004A7685">
        <w:rPr>
          <w:rFonts w:ascii="Times New Roman" w:hAnsi="Times New Roman" w:cs="Times New Roman"/>
          <w:bCs/>
          <w:sz w:val="22"/>
          <w:szCs w:val="22"/>
          <w:rPrChange w:id="223" w:author="HP" w:date="2023-10-01T13:59:00Z">
            <w:rPr>
              <w:rFonts w:ascii="Times New Roman" w:hAnsi="Times New Roman" w:cs="Times New Roman"/>
              <w:b/>
              <w:bCs/>
              <w:sz w:val="22"/>
              <w:szCs w:val="22"/>
            </w:rPr>
          </w:rPrChange>
        </w:rPr>
        <w:t xml:space="preserve"> – Nickel Nitrate Hexahydrate, KMnO</w:t>
      </w:r>
      <w:r w:rsidR="00C75A32" w:rsidRPr="004A7685">
        <w:rPr>
          <w:rFonts w:ascii="Times New Roman" w:hAnsi="Times New Roman" w:cs="Times New Roman"/>
          <w:bCs/>
          <w:sz w:val="22"/>
          <w:szCs w:val="22"/>
          <w:vertAlign w:val="subscript"/>
          <w:rPrChange w:id="224" w:author="HP" w:date="2023-10-01T13:59:00Z">
            <w:rPr>
              <w:rFonts w:ascii="Times New Roman" w:hAnsi="Times New Roman" w:cs="Times New Roman"/>
              <w:b/>
              <w:bCs/>
              <w:sz w:val="22"/>
              <w:szCs w:val="22"/>
              <w:vertAlign w:val="subscript"/>
            </w:rPr>
          </w:rPrChange>
        </w:rPr>
        <w:t>4</w:t>
      </w:r>
      <w:r w:rsidR="00C75A32" w:rsidRPr="004A7685">
        <w:rPr>
          <w:rFonts w:ascii="Times New Roman" w:hAnsi="Times New Roman" w:cs="Times New Roman"/>
          <w:bCs/>
          <w:sz w:val="22"/>
          <w:szCs w:val="22"/>
          <w:rPrChange w:id="225" w:author="HP" w:date="2023-10-01T13:59:00Z">
            <w:rPr>
              <w:rFonts w:ascii="Times New Roman" w:hAnsi="Times New Roman" w:cs="Times New Roman"/>
              <w:b/>
              <w:bCs/>
              <w:sz w:val="22"/>
              <w:szCs w:val="22"/>
            </w:rPr>
          </w:rPrChange>
        </w:rPr>
        <w:t xml:space="preserve"> – Potassium Permanganate</w:t>
      </w:r>
      <w:ins w:id="226" w:author="HP" w:date="2023-10-01T13:59:00Z">
        <w:r w:rsidR="004A7685">
          <w:rPr>
            <w:rFonts w:ascii="Times New Roman" w:hAnsi="Times New Roman" w:cs="Times New Roman"/>
            <w:bCs/>
            <w:sz w:val="22"/>
            <w:szCs w:val="22"/>
          </w:rPr>
          <w:t>.</w:t>
        </w:r>
      </w:ins>
    </w:p>
    <w:p w14:paraId="095F75CC" w14:textId="325BCEB8" w:rsidR="00D55A57" w:rsidRPr="00B52F01" w:rsidDel="00F82BCE" w:rsidRDefault="00D55A57" w:rsidP="00B52F01">
      <w:pPr>
        <w:spacing w:before="240" w:line="360" w:lineRule="auto"/>
        <w:ind w:left="284"/>
        <w:jc w:val="both"/>
        <w:rPr>
          <w:del w:id="227" w:author="HP" w:date="2023-10-01T13:59:00Z"/>
          <w:rFonts w:ascii="Times New Roman" w:hAnsi="Times New Roman" w:cs="Times New Roman"/>
          <w:b/>
          <w:bCs/>
          <w:sz w:val="22"/>
          <w:szCs w:val="22"/>
        </w:rPr>
      </w:pPr>
      <w:del w:id="228" w:author="HP" w:date="2023-10-01T13:59:00Z">
        <w:r w:rsidRPr="00D55A57" w:rsidDel="00F82BCE">
          <w:rPr>
            <w:rFonts w:ascii="Times New Roman" w:hAnsi="Times New Roman" w:cs="Times New Roman"/>
            <w:b/>
            <w:bCs/>
            <w:sz w:val="22"/>
            <w:szCs w:val="22"/>
          </w:rPr>
          <w:delText>Table 1: Hydrothermal Parameters</w:delText>
        </w:r>
      </w:del>
    </w:p>
    <w:p w14:paraId="556907A4" w14:textId="1956E224" w:rsidR="00D55A57" w:rsidRDefault="00D55A57" w:rsidP="00D55A57">
      <w:pPr>
        <w:pStyle w:val="ListParagraph"/>
        <w:numPr>
          <w:ilvl w:val="1"/>
          <w:numId w:val="6"/>
        </w:numPr>
        <w:spacing w:line="360" w:lineRule="auto"/>
        <w:ind w:left="567" w:hanging="567"/>
        <w:rPr>
          <w:rFonts w:ascii="Times New Roman" w:hAnsi="Times New Roman" w:cs="Times New Roman"/>
          <w:i/>
          <w:iCs/>
          <w:sz w:val="28"/>
          <w:szCs w:val="28"/>
        </w:rPr>
      </w:pPr>
      <w:r w:rsidRPr="00D55A57">
        <w:rPr>
          <w:rFonts w:ascii="Times New Roman" w:hAnsi="Times New Roman" w:cs="Times New Roman"/>
          <w:i/>
          <w:iCs/>
          <w:sz w:val="28"/>
          <w:szCs w:val="28"/>
        </w:rPr>
        <w:t>Co-Precipitation Synthesis</w:t>
      </w:r>
    </w:p>
    <w:p w14:paraId="1F5BD28D" w14:textId="085A71CE" w:rsidR="00D55A57" w:rsidRDefault="00D55A57">
      <w:pPr>
        <w:pStyle w:val="ListParagraph"/>
        <w:spacing w:line="360" w:lineRule="auto"/>
        <w:ind w:left="426" w:firstLine="141"/>
        <w:jc w:val="both"/>
        <w:rPr>
          <w:rFonts w:ascii="Times New Roman" w:hAnsi="Times New Roman" w:cs="Times New Roman"/>
          <w:color w:val="1F1F1F"/>
        </w:rPr>
        <w:pPrChange w:id="229" w:author="HP" w:date="2023-09-30T19:36:00Z">
          <w:pPr>
            <w:pStyle w:val="ListParagraph"/>
            <w:spacing w:line="360" w:lineRule="auto"/>
            <w:ind w:left="426"/>
          </w:pPr>
        </w:pPrChange>
      </w:pPr>
      <w:r>
        <w:rPr>
          <w:rFonts w:ascii="Times New Roman" w:hAnsi="Times New Roman" w:cs="Times New Roman"/>
          <w:color w:val="1F1F1F"/>
        </w:rPr>
        <w:t xml:space="preserve">In a general synthesis procedure, </w:t>
      </w:r>
      <w:r w:rsidRPr="00D55A57">
        <w:rPr>
          <w:rFonts w:ascii="Times New Roman" w:hAnsi="Times New Roman" w:cs="Times New Roman"/>
          <w:color w:val="1F1F1F"/>
        </w:rPr>
        <w:t xml:space="preserve">Nickel </w:t>
      </w:r>
      <w:r>
        <w:rPr>
          <w:rFonts w:ascii="Times New Roman" w:hAnsi="Times New Roman" w:cs="Times New Roman"/>
          <w:color w:val="1F1F1F"/>
        </w:rPr>
        <w:t>precursor</w:t>
      </w:r>
      <w:r w:rsidRPr="00D55A57">
        <w:rPr>
          <w:rFonts w:ascii="Times New Roman" w:hAnsi="Times New Roman" w:cs="Times New Roman"/>
          <w:color w:val="1F1F1F"/>
        </w:rPr>
        <w:t xml:space="preserve"> and Manganese </w:t>
      </w:r>
      <w:r>
        <w:rPr>
          <w:rFonts w:ascii="Times New Roman" w:hAnsi="Times New Roman" w:cs="Times New Roman"/>
          <w:color w:val="1F1F1F"/>
        </w:rPr>
        <w:t>precursor was</w:t>
      </w:r>
      <w:r w:rsidRPr="00D55A57">
        <w:rPr>
          <w:rFonts w:ascii="Times New Roman" w:hAnsi="Times New Roman" w:cs="Times New Roman"/>
          <w:color w:val="1F1F1F"/>
        </w:rPr>
        <w:t xml:space="preserve"> taken in 1:2 ratios and dissolved one by one in </w:t>
      </w:r>
      <w:r>
        <w:rPr>
          <w:rFonts w:ascii="Times New Roman" w:hAnsi="Times New Roman" w:cs="Times New Roman"/>
          <w:color w:val="1F1F1F"/>
        </w:rPr>
        <w:t>a solution of 90</w:t>
      </w:r>
      <w:r w:rsidRPr="00D55A57">
        <w:rPr>
          <w:rFonts w:ascii="Times New Roman" w:hAnsi="Times New Roman" w:cs="Times New Roman"/>
          <w:color w:val="1F1F1F"/>
        </w:rPr>
        <w:t> ml of D</w:t>
      </w:r>
      <w:r>
        <w:rPr>
          <w:rFonts w:ascii="Times New Roman" w:hAnsi="Times New Roman" w:cs="Times New Roman"/>
          <w:color w:val="1F1F1F"/>
        </w:rPr>
        <w:t>I</w:t>
      </w:r>
      <w:r w:rsidRPr="00D55A57">
        <w:rPr>
          <w:rFonts w:ascii="Times New Roman" w:hAnsi="Times New Roman" w:cs="Times New Roman"/>
          <w:color w:val="1F1F1F"/>
        </w:rPr>
        <w:t xml:space="preserve"> water</w:t>
      </w:r>
      <w:r>
        <w:rPr>
          <w:rFonts w:ascii="Times New Roman" w:hAnsi="Times New Roman" w:cs="Times New Roman"/>
          <w:color w:val="1F1F1F"/>
        </w:rPr>
        <w:t xml:space="preserve"> and 10 ml of Ethylene Glycol (EG)</w:t>
      </w:r>
      <w:r w:rsidRPr="00D55A57">
        <w:rPr>
          <w:rFonts w:ascii="Times New Roman" w:hAnsi="Times New Roman" w:cs="Times New Roman"/>
          <w:color w:val="1F1F1F"/>
        </w:rPr>
        <w:t xml:space="preserve">. After the homogenous solution was obtained by stirring, </w:t>
      </w:r>
      <w:r>
        <w:rPr>
          <w:rFonts w:ascii="Times New Roman" w:hAnsi="Times New Roman" w:cs="Times New Roman"/>
          <w:color w:val="1F1F1F"/>
        </w:rPr>
        <w:t xml:space="preserve">1M KOH solution is added to the solution until the pH reaches </w:t>
      </w:r>
      <w:ins w:id="230" w:author="HP" w:date="2023-09-30T19:36:00Z">
        <w:r w:rsidR="001E15FD">
          <w:rPr>
            <w:rFonts w:ascii="Times New Roman" w:hAnsi="Times New Roman" w:cs="Times New Roman"/>
            <w:color w:val="1F1F1F"/>
          </w:rPr>
          <w:t xml:space="preserve">~ </w:t>
        </w:r>
      </w:ins>
      <w:r>
        <w:rPr>
          <w:rFonts w:ascii="Times New Roman" w:hAnsi="Times New Roman" w:cs="Times New Roman"/>
          <w:color w:val="1F1F1F"/>
        </w:rPr>
        <w:t>11</w:t>
      </w:r>
      <w:ins w:id="231" w:author="HP" w:date="2023-09-30T19:37:00Z">
        <w:r w:rsidR="00B7138A">
          <w:rPr>
            <w:rFonts w:ascii="Times New Roman" w:hAnsi="Times New Roman" w:cs="Times New Roman"/>
            <w:color w:val="1F1F1F"/>
          </w:rPr>
          <w:t xml:space="preserve"> </w:t>
        </w:r>
      </w:ins>
      <w:ins w:id="232" w:author="HP" w:date="2023-09-30T19:38:00Z">
        <w:r w:rsidR="00B7138A">
          <w:rPr>
            <w:rFonts w:ascii="Times New Roman" w:hAnsi="Times New Roman" w:cs="Times New Roman"/>
            <w:color w:val="1F1F1F"/>
          </w:rPr>
          <w:t xml:space="preserve">in order </w:t>
        </w:r>
      </w:ins>
      <w:ins w:id="233" w:author="manu mittal" w:date="2023-09-30T22:26:00Z">
        <w:r w:rsidR="002A3C5C">
          <w:rPr>
            <w:rFonts w:ascii="Times New Roman" w:hAnsi="Times New Roman" w:cs="Times New Roman"/>
            <w:color w:val="1F1F1F"/>
          </w:rPr>
          <w:t xml:space="preserve">for </w:t>
        </w:r>
      </w:ins>
      <w:ins w:id="234" w:author="HP" w:date="2023-09-30T19:38:00Z">
        <w:del w:id="235" w:author="manu mittal" w:date="2023-09-30T22:26:00Z">
          <w:r w:rsidR="00B7138A" w:rsidDel="002A3C5C">
            <w:rPr>
              <w:rFonts w:ascii="Times New Roman" w:hAnsi="Times New Roman" w:cs="Times New Roman"/>
              <w:color w:val="1F1F1F"/>
            </w:rPr>
            <w:delText>to occurrs</w:delText>
          </w:r>
        </w:del>
      </w:ins>
      <w:ins w:id="236" w:author="HP" w:date="2023-09-30T19:37:00Z">
        <w:del w:id="237" w:author="manu mittal" w:date="2023-09-30T22:26:00Z">
          <w:r w:rsidR="00B7138A" w:rsidDel="002A3C5C">
            <w:rPr>
              <w:rFonts w:ascii="Times New Roman" w:hAnsi="Times New Roman" w:cs="Times New Roman"/>
              <w:color w:val="1F1F1F"/>
            </w:rPr>
            <w:delText xml:space="preserve"> </w:delText>
          </w:r>
        </w:del>
        <w:r w:rsidR="00B7138A">
          <w:rPr>
            <w:rFonts w:ascii="Times New Roman" w:hAnsi="Times New Roman" w:cs="Times New Roman"/>
            <w:color w:val="1F1F1F"/>
          </w:rPr>
          <w:t>precipitatio</w:t>
        </w:r>
      </w:ins>
      <w:ins w:id="238" w:author="manu mittal" w:date="2023-09-30T22:26:00Z">
        <w:r w:rsidR="002A3C5C">
          <w:rPr>
            <w:rFonts w:ascii="Times New Roman" w:hAnsi="Times New Roman" w:cs="Times New Roman"/>
            <w:color w:val="1F1F1F"/>
          </w:rPr>
          <w:t>n to occur</w:t>
        </w:r>
      </w:ins>
      <w:ins w:id="239" w:author="HP" w:date="2023-09-30T19:37:00Z">
        <w:del w:id="240" w:author="manu mittal" w:date="2023-09-30T22:26:00Z">
          <w:r w:rsidR="00B7138A" w:rsidDel="002A3C5C">
            <w:rPr>
              <w:rFonts w:ascii="Times New Roman" w:hAnsi="Times New Roman" w:cs="Times New Roman"/>
              <w:color w:val="1F1F1F"/>
            </w:rPr>
            <w:delText xml:space="preserve">n </w:delText>
          </w:r>
        </w:del>
      </w:ins>
      <w:r w:rsidRPr="00D55A57">
        <w:rPr>
          <w:rFonts w:ascii="Times New Roman" w:hAnsi="Times New Roman" w:cs="Times New Roman"/>
          <w:color w:val="1F1F1F"/>
        </w:rPr>
        <w:t>. The solution is then continuously stirred for 7 h</w:t>
      </w:r>
      <w:ins w:id="241" w:author="HP" w:date="2023-09-30T19:36:00Z">
        <w:r w:rsidR="001E15FD">
          <w:rPr>
            <w:rFonts w:ascii="Times New Roman" w:hAnsi="Times New Roman" w:cs="Times New Roman"/>
            <w:color w:val="1F1F1F"/>
          </w:rPr>
          <w:t xml:space="preserve"> at room temperature</w:t>
        </w:r>
      </w:ins>
      <w:r w:rsidRPr="00D55A57">
        <w:rPr>
          <w:rFonts w:ascii="Times New Roman" w:hAnsi="Times New Roman" w:cs="Times New Roman"/>
          <w:color w:val="1F1F1F"/>
        </w:rPr>
        <w:t>. The</w:t>
      </w:r>
      <w:ins w:id="242" w:author="HP" w:date="2023-09-30T19:37:00Z">
        <w:r w:rsidR="00B7138A">
          <w:rPr>
            <w:rFonts w:ascii="Times New Roman" w:hAnsi="Times New Roman" w:cs="Times New Roman"/>
            <w:color w:val="1F1F1F"/>
          </w:rPr>
          <w:t>n</w:t>
        </w:r>
      </w:ins>
      <w:r w:rsidRPr="00D55A57">
        <w:rPr>
          <w:rFonts w:ascii="Times New Roman" w:hAnsi="Times New Roman" w:cs="Times New Roman"/>
          <w:color w:val="1F1F1F"/>
        </w:rPr>
        <w:t xml:space="preserve"> </w:t>
      </w:r>
      <w:del w:id="243" w:author="HP" w:date="2023-09-30T19:37:00Z">
        <w:r w:rsidDel="00B7138A">
          <w:rPr>
            <w:rFonts w:ascii="Times New Roman" w:hAnsi="Times New Roman" w:cs="Times New Roman"/>
            <w:color w:val="1F1F1F"/>
          </w:rPr>
          <w:delText xml:space="preserve">stirrer was then stopped and </w:delText>
        </w:r>
      </w:del>
      <w:r>
        <w:rPr>
          <w:rFonts w:ascii="Times New Roman" w:hAnsi="Times New Roman" w:cs="Times New Roman"/>
          <w:color w:val="1F1F1F"/>
        </w:rPr>
        <w:t xml:space="preserve">the resulting solution was centrifuged using </w:t>
      </w:r>
      <w:ins w:id="244" w:author="HP" w:date="2023-09-30T19:38:00Z">
        <w:r w:rsidR="00172D12">
          <w:rPr>
            <w:rFonts w:ascii="Times New Roman" w:hAnsi="Times New Roman" w:cs="Times New Roman"/>
            <w:color w:val="1F1F1F"/>
          </w:rPr>
          <w:t>e</w:t>
        </w:r>
      </w:ins>
      <w:del w:id="245" w:author="HP" w:date="2023-09-30T19:38:00Z">
        <w:r w:rsidDel="00172D12">
          <w:rPr>
            <w:rFonts w:ascii="Times New Roman" w:hAnsi="Times New Roman" w:cs="Times New Roman"/>
            <w:color w:val="1F1F1F"/>
          </w:rPr>
          <w:delText>E</w:delText>
        </w:r>
      </w:del>
      <w:r>
        <w:rPr>
          <w:rFonts w:ascii="Times New Roman" w:hAnsi="Times New Roman" w:cs="Times New Roman"/>
          <w:color w:val="1F1F1F"/>
        </w:rPr>
        <w:t xml:space="preserve">thanol and </w:t>
      </w:r>
      <w:ins w:id="246" w:author="HP" w:date="2023-09-30T19:38:00Z">
        <w:r w:rsidR="00172D12">
          <w:rPr>
            <w:rFonts w:ascii="Times New Roman" w:hAnsi="Times New Roman" w:cs="Times New Roman"/>
            <w:color w:val="1F1F1F"/>
          </w:rPr>
          <w:t xml:space="preserve">DI </w:t>
        </w:r>
      </w:ins>
      <w:del w:id="247" w:author="HP" w:date="2023-09-30T19:38:00Z">
        <w:r w:rsidDel="00172D12">
          <w:rPr>
            <w:rFonts w:ascii="Times New Roman" w:hAnsi="Times New Roman" w:cs="Times New Roman"/>
            <w:color w:val="1F1F1F"/>
          </w:rPr>
          <w:delText>W</w:delText>
        </w:r>
      </w:del>
      <w:ins w:id="248" w:author="HP" w:date="2023-09-30T19:38:00Z">
        <w:r w:rsidR="00172D12">
          <w:rPr>
            <w:rFonts w:ascii="Times New Roman" w:hAnsi="Times New Roman" w:cs="Times New Roman"/>
            <w:color w:val="1F1F1F"/>
          </w:rPr>
          <w:t>w</w:t>
        </w:r>
      </w:ins>
      <w:r>
        <w:rPr>
          <w:rFonts w:ascii="Times New Roman" w:hAnsi="Times New Roman" w:cs="Times New Roman"/>
          <w:color w:val="1F1F1F"/>
        </w:rPr>
        <w:t>ater alternately around 4-6 times</w:t>
      </w:r>
      <w:r w:rsidRPr="00D55A57">
        <w:rPr>
          <w:rFonts w:ascii="Times New Roman" w:hAnsi="Times New Roman" w:cs="Times New Roman"/>
          <w:color w:val="1F1F1F"/>
        </w:rPr>
        <w:t>.</w:t>
      </w:r>
      <w:r>
        <w:rPr>
          <w:rFonts w:ascii="Times New Roman" w:hAnsi="Times New Roman" w:cs="Times New Roman"/>
          <w:color w:val="1F1F1F"/>
        </w:rPr>
        <w:t xml:space="preserve"> The precipitate obtained was then kept for drying on a petri-dish at </w:t>
      </w:r>
      <w:r w:rsidRPr="00D55A57">
        <w:rPr>
          <w:rFonts w:ascii="Times New Roman" w:hAnsi="Times New Roman" w:cs="Times New Roman"/>
          <w:color w:val="1F1F1F"/>
        </w:rPr>
        <w:t xml:space="preserve">80 °C for 12 h. The dried </w:t>
      </w:r>
      <w:ins w:id="249" w:author="HP" w:date="2023-09-30T19:39:00Z">
        <w:r w:rsidR="00744767">
          <w:rPr>
            <w:rFonts w:ascii="Times New Roman" w:hAnsi="Times New Roman" w:cs="Times New Roman"/>
            <w:color w:val="1F1F1F"/>
          </w:rPr>
          <w:t xml:space="preserve">powder </w:t>
        </w:r>
      </w:ins>
      <w:del w:id="250" w:author="HP" w:date="2023-09-30T19:39:00Z">
        <w:r w:rsidRPr="00D55A57" w:rsidDel="00744767">
          <w:rPr>
            <w:rFonts w:ascii="Times New Roman" w:hAnsi="Times New Roman" w:cs="Times New Roman"/>
            <w:color w:val="1F1F1F"/>
          </w:rPr>
          <w:delText>flakes are crushed and</w:delText>
        </w:r>
      </w:del>
      <w:ins w:id="251" w:author="HP" w:date="2023-09-30T19:39:00Z">
        <w:r w:rsidR="00744767">
          <w:rPr>
            <w:rFonts w:ascii="Times New Roman" w:hAnsi="Times New Roman" w:cs="Times New Roman"/>
            <w:color w:val="1F1F1F"/>
          </w:rPr>
          <w:t xml:space="preserve"> then</w:t>
        </w:r>
      </w:ins>
      <w:r w:rsidRPr="00D55A57">
        <w:rPr>
          <w:rFonts w:ascii="Times New Roman" w:hAnsi="Times New Roman" w:cs="Times New Roman"/>
          <w:color w:val="1F1F1F"/>
        </w:rPr>
        <w:t xml:space="preserve"> </w:t>
      </w:r>
      <w:r>
        <w:rPr>
          <w:rFonts w:ascii="Times New Roman" w:hAnsi="Times New Roman" w:cs="Times New Roman"/>
          <w:color w:val="1F1F1F"/>
        </w:rPr>
        <w:t xml:space="preserve">transferred to a crucible and placed </w:t>
      </w:r>
      <w:r w:rsidRPr="00D55A57">
        <w:rPr>
          <w:rFonts w:ascii="Times New Roman" w:hAnsi="Times New Roman" w:cs="Times New Roman"/>
          <w:color w:val="1F1F1F"/>
        </w:rPr>
        <w:t>in a muffle furnace at 700 °C</w:t>
      </w:r>
      <w:r>
        <w:rPr>
          <w:rFonts w:ascii="Times New Roman" w:hAnsi="Times New Roman" w:cs="Times New Roman"/>
          <w:color w:val="1F1F1F"/>
        </w:rPr>
        <w:t xml:space="preserve"> with the holding time 3 h and ramp rate 5</w:t>
      </w:r>
      <w:r w:rsidRPr="00D55A57">
        <w:rPr>
          <w:rFonts w:ascii="Times New Roman" w:hAnsi="Times New Roman" w:cs="Times New Roman"/>
          <w:color w:val="1F1F1F"/>
          <w:vertAlign w:val="superscript"/>
        </w:rPr>
        <w:t>o</w:t>
      </w:r>
      <w:r>
        <w:rPr>
          <w:rFonts w:ascii="Times New Roman" w:hAnsi="Times New Roman" w:cs="Times New Roman"/>
          <w:color w:val="1F1F1F"/>
        </w:rPr>
        <w:t>C per minute</w:t>
      </w:r>
      <w:r w:rsidRPr="00D55A57">
        <w:rPr>
          <w:rFonts w:ascii="Times New Roman" w:hAnsi="Times New Roman" w:cs="Times New Roman"/>
          <w:color w:val="1F1F1F"/>
        </w:rPr>
        <w:t>.</w:t>
      </w:r>
    </w:p>
    <w:p w14:paraId="455C749F" w14:textId="77777777" w:rsidR="009D79FE" w:rsidRDefault="00D55A57" w:rsidP="009D79FE">
      <w:pPr>
        <w:pStyle w:val="ListParagraph"/>
        <w:spacing w:line="360" w:lineRule="auto"/>
        <w:ind w:left="426"/>
        <w:jc w:val="both"/>
        <w:rPr>
          <w:rFonts w:ascii="Times New Roman" w:hAnsi="Times New Roman" w:cs="Times New Roman"/>
          <w:color w:val="1F1F1F"/>
        </w:rPr>
      </w:pPr>
      <w:r>
        <w:rPr>
          <w:rFonts w:ascii="Times New Roman" w:hAnsi="Times New Roman" w:cs="Times New Roman"/>
          <w:color w:val="1F1F1F"/>
        </w:rPr>
        <w:t xml:space="preserve">Following are the various </w:t>
      </w:r>
      <w:ins w:id="252" w:author="HP" w:date="2023-09-30T19:39:00Z">
        <w:r w:rsidR="00686523">
          <w:rPr>
            <w:rFonts w:ascii="Times New Roman" w:hAnsi="Times New Roman" w:cs="Times New Roman"/>
            <w:color w:val="1F1F1F"/>
          </w:rPr>
          <w:t xml:space="preserve">experimental </w:t>
        </w:r>
      </w:ins>
      <w:r>
        <w:rPr>
          <w:rFonts w:ascii="Times New Roman" w:hAnsi="Times New Roman" w:cs="Times New Roman"/>
          <w:color w:val="1F1F1F"/>
        </w:rPr>
        <w:t xml:space="preserve">parameters </w:t>
      </w:r>
      <w:del w:id="253" w:author="HP" w:date="2023-09-30T19:39:00Z">
        <w:r w:rsidDel="00686523">
          <w:rPr>
            <w:rFonts w:ascii="Times New Roman" w:hAnsi="Times New Roman" w:cs="Times New Roman"/>
            <w:color w:val="1F1F1F"/>
          </w:rPr>
          <w:delText xml:space="preserve">experimented </w:delText>
        </w:r>
      </w:del>
      <w:r>
        <w:rPr>
          <w:rFonts w:ascii="Times New Roman" w:hAnsi="Times New Roman" w:cs="Times New Roman"/>
          <w:color w:val="1F1F1F"/>
        </w:rPr>
        <w:t>in co-precipitation synthesis.</w:t>
      </w:r>
    </w:p>
    <w:p w14:paraId="2FD02B6C" w14:textId="06F2D43A" w:rsidR="00D55A57" w:rsidRPr="009D79FE" w:rsidRDefault="00D55A57" w:rsidP="009D79FE">
      <w:pPr>
        <w:pStyle w:val="ListParagraph"/>
        <w:spacing w:line="360" w:lineRule="auto"/>
        <w:ind w:left="426"/>
        <w:jc w:val="both"/>
        <w:rPr>
          <w:rFonts w:ascii="Times New Roman" w:hAnsi="Times New Roman" w:cs="Times New Roman"/>
          <w:color w:val="1F1F1F"/>
        </w:rPr>
      </w:pPr>
      <w:del w:id="254" w:author="HP" w:date="2023-09-30T19:44:00Z">
        <w:r w:rsidDel="009E2066">
          <w:rPr>
            <w:rFonts w:ascii="Times New Roman" w:hAnsi="Times New Roman" w:cs="Times New Roman"/>
          </w:rPr>
          <w:delText>Co-precipitation Parameters</w:delText>
        </w:r>
      </w:del>
      <w:ins w:id="255" w:author="HP" w:date="2023-10-01T14:00:00Z">
        <w:r w:rsidR="00B72A81" w:rsidRPr="00B72A81">
          <w:rPr>
            <w:rFonts w:ascii="Times New Roman" w:hAnsi="Times New Roman" w:cs="Times New Roman"/>
            <w:b/>
            <w:bCs/>
            <w:sz w:val="22"/>
            <w:szCs w:val="22"/>
          </w:rPr>
          <w:t xml:space="preserve"> </w:t>
        </w:r>
        <w:r w:rsidR="00B72A81" w:rsidRPr="00BC43B4">
          <w:rPr>
            <w:rFonts w:ascii="Times New Roman" w:hAnsi="Times New Roman" w:cs="Times New Roman"/>
            <w:b/>
            <w:bCs/>
            <w:rPrChange w:id="256" w:author="HP" w:date="2023-09-30T19:42:00Z">
              <w:rPr/>
            </w:rPrChange>
          </w:rPr>
          <w:t xml:space="preserve">Table </w:t>
        </w:r>
        <w:proofErr w:type="gramStart"/>
        <w:r w:rsidR="00B72A81" w:rsidRPr="00BC43B4">
          <w:rPr>
            <w:rFonts w:ascii="Times New Roman" w:hAnsi="Times New Roman" w:cs="Times New Roman"/>
            <w:b/>
            <w:bCs/>
            <w:rPrChange w:id="257" w:author="HP" w:date="2023-09-30T19:42:00Z">
              <w:rPr/>
            </w:rPrChange>
          </w:rPr>
          <w:t>2 :</w:t>
        </w:r>
        <w:proofErr w:type="gramEnd"/>
        <w:r w:rsidR="00B72A81" w:rsidRPr="00BC43B4">
          <w:rPr>
            <w:rFonts w:ascii="Times New Roman" w:hAnsi="Times New Roman" w:cs="Times New Roman"/>
            <w:b/>
            <w:bCs/>
            <w:rPrChange w:id="258" w:author="HP" w:date="2023-09-30T19:42:00Z">
              <w:rPr/>
            </w:rPrChange>
          </w:rPr>
          <w:t xml:space="preserve"> </w:t>
        </w:r>
        <w:r w:rsidR="00B72A81" w:rsidRPr="00BC43B4">
          <w:rPr>
            <w:rFonts w:ascii="Times New Roman" w:hAnsi="Times New Roman" w:cs="Times New Roman"/>
            <w:bCs/>
            <w:rPrChange w:id="259" w:author="HP" w:date="2023-09-30T19:42:00Z">
              <w:rPr/>
            </w:rPrChange>
          </w:rPr>
          <w:t>Co-precipitation</w:t>
        </w:r>
        <w:r w:rsidR="00B72A81" w:rsidRPr="00BC43B4">
          <w:rPr>
            <w:rFonts w:ascii="Times New Roman" w:hAnsi="Times New Roman" w:cs="Times New Roman"/>
            <w:bCs/>
          </w:rPr>
          <w:t xml:space="preserve"> synthesis</w:t>
        </w:r>
        <w:r w:rsidR="00B72A81" w:rsidRPr="00BC43B4">
          <w:rPr>
            <w:rFonts w:ascii="Times New Roman" w:hAnsi="Times New Roman" w:cs="Times New Roman"/>
            <w:bCs/>
            <w:rPrChange w:id="260" w:author="HP" w:date="2023-09-30T19:42:00Z">
              <w:rPr/>
            </w:rPrChange>
          </w:rPr>
          <w:t xml:space="preserve"> parameters</w:t>
        </w:r>
      </w:ins>
    </w:p>
    <w:tbl>
      <w:tblPr>
        <w:tblStyle w:val="TableGrid"/>
        <w:tblW w:w="8646" w:type="dxa"/>
        <w:tblInd w:w="426" w:type="dxa"/>
        <w:tblLook w:val="04A0" w:firstRow="1" w:lastRow="0" w:firstColumn="1" w:lastColumn="0" w:noHBand="0" w:noVBand="1"/>
      </w:tblPr>
      <w:tblGrid>
        <w:gridCol w:w="1275"/>
        <w:gridCol w:w="851"/>
        <w:gridCol w:w="2126"/>
        <w:gridCol w:w="1843"/>
        <w:gridCol w:w="1275"/>
        <w:gridCol w:w="1276"/>
      </w:tblGrid>
      <w:tr w:rsidR="00D55A57" w14:paraId="00ECEAAC" w14:textId="77777777" w:rsidTr="00D55A57">
        <w:tc>
          <w:tcPr>
            <w:tcW w:w="1275" w:type="dxa"/>
            <w:tcBorders>
              <w:left w:val="nil"/>
              <w:bottom w:val="nil"/>
              <w:right w:val="nil"/>
            </w:tcBorders>
            <w:shd w:val="clear" w:color="auto" w:fill="D0CECE" w:themeFill="background2" w:themeFillShade="E6"/>
          </w:tcPr>
          <w:p w14:paraId="1BEF0001" w14:textId="1ABAFEAE"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Material</w:t>
            </w:r>
          </w:p>
        </w:tc>
        <w:tc>
          <w:tcPr>
            <w:tcW w:w="851" w:type="dxa"/>
            <w:tcBorders>
              <w:left w:val="nil"/>
              <w:bottom w:val="nil"/>
              <w:right w:val="nil"/>
            </w:tcBorders>
            <w:shd w:val="clear" w:color="auto" w:fill="D0CECE" w:themeFill="background2" w:themeFillShade="E6"/>
          </w:tcPr>
          <w:p w14:paraId="3ADFF244" w14:textId="1DFFC867"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Ratio</w:t>
            </w:r>
          </w:p>
        </w:tc>
        <w:tc>
          <w:tcPr>
            <w:tcW w:w="2126" w:type="dxa"/>
            <w:tcBorders>
              <w:left w:val="nil"/>
              <w:bottom w:val="nil"/>
              <w:right w:val="nil"/>
            </w:tcBorders>
            <w:shd w:val="clear" w:color="auto" w:fill="D0CECE" w:themeFill="background2" w:themeFillShade="E6"/>
          </w:tcPr>
          <w:p w14:paraId="3C5DF49E" w14:textId="0D566C35"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Precursors</w:t>
            </w:r>
          </w:p>
        </w:tc>
        <w:tc>
          <w:tcPr>
            <w:tcW w:w="1843" w:type="dxa"/>
            <w:tcBorders>
              <w:left w:val="nil"/>
              <w:bottom w:val="nil"/>
              <w:right w:val="nil"/>
            </w:tcBorders>
            <w:shd w:val="clear" w:color="auto" w:fill="D0CECE" w:themeFill="background2" w:themeFillShade="E6"/>
          </w:tcPr>
          <w:p w14:paraId="7B7E2A09" w14:textId="30E4225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Solution Details</w:t>
            </w:r>
          </w:p>
        </w:tc>
        <w:tc>
          <w:tcPr>
            <w:tcW w:w="2551" w:type="dxa"/>
            <w:gridSpan w:val="2"/>
            <w:tcBorders>
              <w:left w:val="nil"/>
              <w:right w:val="nil"/>
            </w:tcBorders>
            <w:shd w:val="clear" w:color="auto" w:fill="D0CECE" w:themeFill="background2" w:themeFillShade="E6"/>
          </w:tcPr>
          <w:p w14:paraId="321F96E7" w14:textId="2B87861A"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Annealing Parameters</w:t>
            </w:r>
          </w:p>
        </w:tc>
      </w:tr>
      <w:tr w:rsidR="00D55A57" w14:paraId="6B8E7382" w14:textId="77777777" w:rsidTr="00D55A57">
        <w:tc>
          <w:tcPr>
            <w:tcW w:w="1275" w:type="dxa"/>
            <w:tcBorders>
              <w:top w:val="nil"/>
              <w:left w:val="nil"/>
              <w:right w:val="nil"/>
            </w:tcBorders>
            <w:shd w:val="clear" w:color="auto" w:fill="D0CECE" w:themeFill="background2" w:themeFillShade="E6"/>
          </w:tcPr>
          <w:p w14:paraId="1BF3784B" w14:textId="77777777" w:rsidR="00D55A57" w:rsidRDefault="00D55A57" w:rsidP="00D55A57">
            <w:pPr>
              <w:pStyle w:val="ListParagraph"/>
              <w:spacing w:line="360" w:lineRule="auto"/>
              <w:ind w:left="0"/>
              <w:rPr>
                <w:rFonts w:ascii="Times New Roman" w:hAnsi="Times New Roman" w:cs="Times New Roman"/>
              </w:rPr>
            </w:pPr>
          </w:p>
        </w:tc>
        <w:tc>
          <w:tcPr>
            <w:tcW w:w="851" w:type="dxa"/>
            <w:tcBorders>
              <w:top w:val="nil"/>
              <w:left w:val="nil"/>
              <w:right w:val="nil"/>
            </w:tcBorders>
            <w:shd w:val="clear" w:color="auto" w:fill="D0CECE" w:themeFill="background2" w:themeFillShade="E6"/>
          </w:tcPr>
          <w:p w14:paraId="665A8460" w14:textId="77777777" w:rsidR="00D55A57" w:rsidRDefault="00D55A57" w:rsidP="00D55A57">
            <w:pPr>
              <w:pStyle w:val="ListParagraph"/>
              <w:spacing w:line="360" w:lineRule="auto"/>
              <w:ind w:left="0"/>
              <w:rPr>
                <w:rFonts w:ascii="Times New Roman" w:hAnsi="Times New Roman" w:cs="Times New Roman"/>
              </w:rPr>
            </w:pPr>
          </w:p>
        </w:tc>
        <w:tc>
          <w:tcPr>
            <w:tcW w:w="2126" w:type="dxa"/>
            <w:tcBorders>
              <w:top w:val="nil"/>
              <w:left w:val="nil"/>
              <w:right w:val="nil"/>
            </w:tcBorders>
            <w:shd w:val="clear" w:color="auto" w:fill="D0CECE" w:themeFill="background2" w:themeFillShade="E6"/>
          </w:tcPr>
          <w:p w14:paraId="399545E2" w14:textId="77777777" w:rsidR="00D55A57" w:rsidRDefault="00D55A57" w:rsidP="00D55A57">
            <w:pPr>
              <w:pStyle w:val="ListParagraph"/>
              <w:spacing w:line="360" w:lineRule="auto"/>
              <w:ind w:left="0"/>
              <w:rPr>
                <w:rFonts w:ascii="Times New Roman" w:hAnsi="Times New Roman" w:cs="Times New Roman"/>
              </w:rPr>
            </w:pPr>
          </w:p>
        </w:tc>
        <w:tc>
          <w:tcPr>
            <w:tcW w:w="1843" w:type="dxa"/>
            <w:tcBorders>
              <w:top w:val="nil"/>
              <w:left w:val="nil"/>
              <w:right w:val="nil"/>
            </w:tcBorders>
            <w:shd w:val="clear" w:color="auto" w:fill="D0CECE" w:themeFill="background2" w:themeFillShade="E6"/>
          </w:tcPr>
          <w:p w14:paraId="2EA6B995" w14:textId="77777777" w:rsidR="00D55A57" w:rsidRDefault="00D55A57" w:rsidP="00D55A57">
            <w:pPr>
              <w:pStyle w:val="ListParagraph"/>
              <w:spacing w:line="360" w:lineRule="auto"/>
              <w:ind w:left="0"/>
              <w:rPr>
                <w:rFonts w:ascii="Times New Roman" w:hAnsi="Times New Roman" w:cs="Times New Roman"/>
              </w:rPr>
            </w:pPr>
          </w:p>
        </w:tc>
        <w:tc>
          <w:tcPr>
            <w:tcW w:w="1275" w:type="dxa"/>
            <w:tcBorders>
              <w:left w:val="nil"/>
              <w:right w:val="nil"/>
            </w:tcBorders>
            <w:shd w:val="clear" w:color="auto" w:fill="D0CECE" w:themeFill="background2" w:themeFillShade="E6"/>
          </w:tcPr>
          <w:p w14:paraId="495FEAF7" w14:textId="63DEA835"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Temp.</w:t>
            </w:r>
            <w:r>
              <w:rPr>
                <w:rFonts w:ascii="Times New Roman" w:hAnsi="Times New Roman" w:cs="Times New Roman"/>
                <w:sz w:val="21"/>
                <w:szCs w:val="21"/>
              </w:rPr>
              <w:t xml:space="preserve"> (</w:t>
            </w:r>
            <w:r w:rsidRPr="00D55A57">
              <w:rPr>
                <w:rFonts w:ascii="Times New Roman" w:hAnsi="Times New Roman" w:cs="Times New Roman"/>
                <w:sz w:val="21"/>
                <w:szCs w:val="21"/>
                <w:vertAlign w:val="superscript"/>
              </w:rPr>
              <w:t>o</w:t>
            </w:r>
            <w:r>
              <w:rPr>
                <w:rFonts w:ascii="Times New Roman" w:hAnsi="Times New Roman" w:cs="Times New Roman"/>
                <w:sz w:val="21"/>
                <w:szCs w:val="21"/>
              </w:rPr>
              <w:t>C)</w:t>
            </w:r>
          </w:p>
        </w:tc>
        <w:tc>
          <w:tcPr>
            <w:tcW w:w="1276" w:type="dxa"/>
            <w:tcBorders>
              <w:left w:val="nil"/>
              <w:right w:val="nil"/>
            </w:tcBorders>
            <w:shd w:val="clear" w:color="auto" w:fill="D0CECE" w:themeFill="background2" w:themeFillShade="E6"/>
          </w:tcPr>
          <w:p w14:paraId="4D2A51BC" w14:textId="2AA9707D"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Time</w:t>
            </w:r>
            <w:r>
              <w:rPr>
                <w:rFonts w:ascii="Times New Roman" w:hAnsi="Times New Roman" w:cs="Times New Roman"/>
                <w:sz w:val="21"/>
                <w:szCs w:val="21"/>
              </w:rPr>
              <w:t xml:space="preserve"> (h)</w:t>
            </w:r>
          </w:p>
        </w:tc>
      </w:tr>
      <w:tr w:rsidR="00D55A57" w14:paraId="0D804ECF" w14:textId="77777777" w:rsidTr="00D55A57">
        <w:tc>
          <w:tcPr>
            <w:tcW w:w="1275" w:type="dxa"/>
            <w:tcBorders>
              <w:left w:val="nil"/>
              <w:right w:val="nil"/>
            </w:tcBorders>
          </w:tcPr>
          <w:p w14:paraId="52F236BD" w14:textId="53D76B54" w:rsidR="00D55A57" w:rsidRPr="00D55A57" w:rsidRDefault="00D55A57" w:rsidP="00D55A57">
            <w:pPr>
              <w:pStyle w:val="ListParagraph"/>
              <w:spacing w:line="360" w:lineRule="auto"/>
              <w:ind w:left="0"/>
              <w:rPr>
                <w:rFonts w:ascii="Times New Roman" w:hAnsi="Times New Roman" w:cs="Times New Roman"/>
                <w:sz w:val="21"/>
                <w:szCs w:val="21"/>
              </w:rPr>
            </w:pPr>
            <w:r w:rsidRPr="00D55A57">
              <w:rPr>
                <w:rFonts w:ascii="Times New Roman" w:hAnsi="Times New Roman" w:cs="Times New Roman"/>
                <w:sz w:val="21"/>
                <w:szCs w:val="21"/>
              </w:rPr>
              <w:t>NMO-9</w:t>
            </w:r>
          </w:p>
        </w:tc>
        <w:tc>
          <w:tcPr>
            <w:tcW w:w="851" w:type="dxa"/>
            <w:tcBorders>
              <w:left w:val="nil"/>
              <w:right w:val="nil"/>
            </w:tcBorders>
          </w:tcPr>
          <w:p w14:paraId="312ADBE2" w14:textId="11615BF5"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w:t>
            </w:r>
          </w:p>
        </w:tc>
        <w:tc>
          <w:tcPr>
            <w:tcW w:w="2126" w:type="dxa"/>
            <w:tcBorders>
              <w:left w:val="nil"/>
              <w:right w:val="nil"/>
            </w:tcBorders>
          </w:tcPr>
          <w:p w14:paraId="5442442B" w14:textId="113C36B0"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MnSO</w:t>
            </w:r>
            <w:r>
              <w:rPr>
                <w:rFonts w:ascii="Times New Roman" w:hAnsi="Times New Roman" w:cs="Times New Roman"/>
                <w:sz w:val="21"/>
                <w:szCs w:val="21"/>
                <w:vertAlign w:val="subscript"/>
              </w:rPr>
              <w:t>4</w:t>
            </w:r>
            <w:r>
              <w:rPr>
                <w:rFonts w:ascii="Times New Roman" w:hAnsi="Times New Roman" w:cs="Times New Roman"/>
                <w:sz w:val="21"/>
                <w:szCs w:val="21"/>
              </w:rPr>
              <w:t>, NiSO</w:t>
            </w:r>
            <w:r>
              <w:rPr>
                <w:rFonts w:ascii="Times New Roman" w:hAnsi="Times New Roman" w:cs="Times New Roman"/>
                <w:sz w:val="21"/>
                <w:szCs w:val="21"/>
                <w:vertAlign w:val="subscript"/>
              </w:rPr>
              <w:t>4</w:t>
            </w:r>
          </w:p>
        </w:tc>
        <w:tc>
          <w:tcPr>
            <w:tcW w:w="1843" w:type="dxa"/>
            <w:tcBorders>
              <w:left w:val="nil"/>
              <w:right w:val="nil"/>
            </w:tcBorders>
          </w:tcPr>
          <w:p w14:paraId="0D3E0203" w14:textId="610F410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100% DI H</w:t>
            </w:r>
            <w:r>
              <w:rPr>
                <w:rFonts w:ascii="Times New Roman" w:hAnsi="Times New Roman" w:cs="Times New Roman"/>
                <w:sz w:val="21"/>
                <w:szCs w:val="21"/>
                <w:vertAlign w:val="subscript"/>
              </w:rPr>
              <w:t>2</w:t>
            </w:r>
            <w:r>
              <w:rPr>
                <w:rFonts w:ascii="Times New Roman" w:hAnsi="Times New Roman" w:cs="Times New Roman"/>
                <w:sz w:val="21"/>
                <w:szCs w:val="21"/>
              </w:rPr>
              <w:t>O</w:t>
            </w:r>
          </w:p>
        </w:tc>
        <w:tc>
          <w:tcPr>
            <w:tcW w:w="1275" w:type="dxa"/>
            <w:tcBorders>
              <w:left w:val="nil"/>
              <w:right w:val="nil"/>
            </w:tcBorders>
          </w:tcPr>
          <w:p w14:paraId="295D3A0A" w14:textId="06FFBEC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700</w:t>
            </w:r>
          </w:p>
        </w:tc>
        <w:tc>
          <w:tcPr>
            <w:tcW w:w="1276" w:type="dxa"/>
            <w:tcBorders>
              <w:left w:val="nil"/>
              <w:right w:val="nil"/>
            </w:tcBorders>
          </w:tcPr>
          <w:p w14:paraId="1EDFDF25" w14:textId="4A6FEEE2"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w:t>
            </w:r>
          </w:p>
        </w:tc>
      </w:tr>
      <w:tr w:rsidR="00D55A57" w14:paraId="67F082E9" w14:textId="77777777" w:rsidTr="00D55A57">
        <w:tc>
          <w:tcPr>
            <w:tcW w:w="1275" w:type="dxa"/>
            <w:tcBorders>
              <w:left w:val="nil"/>
              <w:right w:val="nil"/>
            </w:tcBorders>
          </w:tcPr>
          <w:p w14:paraId="0E5C0FCD" w14:textId="2148B64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NMO-10</w:t>
            </w:r>
          </w:p>
        </w:tc>
        <w:tc>
          <w:tcPr>
            <w:tcW w:w="851" w:type="dxa"/>
            <w:tcBorders>
              <w:left w:val="nil"/>
              <w:right w:val="nil"/>
            </w:tcBorders>
          </w:tcPr>
          <w:p w14:paraId="7CD6F294" w14:textId="64EFB9EF"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w:t>
            </w:r>
          </w:p>
        </w:tc>
        <w:tc>
          <w:tcPr>
            <w:tcW w:w="2126" w:type="dxa"/>
            <w:tcBorders>
              <w:left w:val="nil"/>
              <w:right w:val="nil"/>
            </w:tcBorders>
          </w:tcPr>
          <w:p w14:paraId="5D250010" w14:textId="7EB18DC3"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MnSO</w:t>
            </w:r>
            <w:r>
              <w:rPr>
                <w:rFonts w:ascii="Times New Roman" w:hAnsi="Times New Roman" w:cs="Times New Roman"/>
                <w:sz w:val="21"/>
                <w:szCs w:val="21"/>
                <w:vertAlign w:val="subscript"/>
              </w:rPr>
              <w:t>4</w:t>
            </w:r>
            <w:r>
              <w:rPr>
                <w:rFonts w:ascii="Times New Roman" w:hAnsi="Times New Roman" w:cs="Times New Roman"/>
                <w:sz w:val="21"/>
                <w:szCs w:val="21"/>
              </w:rPr>
              <w:t>, NiSO</w:t>
            </w:r>
            <w:r>
              <w:rPr>
                <w:rFonts w:ascii="Times New Roman" w:hAnsi="Times New Roman" w:cs="Times New Roman"/>
                <w:sz w:val="21"/>
                <w:szCs w:val="21"/>
                <w:vertAlign w:val="subscript"/>
              </w:rPr>
              <w:t>4</w:t>
            </w:r>
          </w:p>
        </w:tc>
        <w:tc>
          <w:tcPr>
            <w:tcW w:w="1843" w:type="dxa"/>
            <w:tcBorders>
              <w:left w:val="nil"/>
              <w:right w:val="nil"/>
            </w:tcBorders>
          </w:tcPr>
          <w:p w14:paraId="6F806005" w14:textId="7C986633"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100% DI H</w:t>
            </w:r>
            <w:r>
              <w:rPr>
                <w:rFonts w:ascii="Times New Roman" w:hAnsi="Times New Roman" w:cs="Times New Roman"/>
                <w:sz w:val="21"/>
                <w:szCs w:val="21"/>
                <w:vertAlign w:val="subscript"/>
              </w:rPr>
              <w:t>2</w:t>
            </w:r>
            <w:r>
              <w:rPr>
                <w:rFonts w:ascii="Times New Roman" w:hAnsi="Times New Roman" w:cs="Times New Roman"/>
                <w:sz w:val="21"/>
                <w:szCs w:val="21"/>
              </w:rPr>
              <w:t>O</w:t>
            </w:r>
          </w:p>
        </w:tc>
        <w:tc>
          <w:tcPr>
            <w:tcW w:w="1275" w:type="dxa"/>
            <w:tcBorders>
              <w:left w:val="nil"/>
              <w:right w:val="nil"/>
            </w:tcBorders>
          </w:tcPr>
          <w:p w14:paraId="4035E5D0" w14:textId="3D9BF498"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700</w:t>
            </w:r>
          </w:p>
        </w:tc>
        <w:tc>
          <w:tcPr>
            <w:tcW w:w="1276" w:type="dxa"/>
            <w:tcBorders>
              <w:left w:val="nil"/>
              <w:right w:val="nil"/>
            </w:tcBorders>
          </w:tcPr>
          <w:p w14:paraId="2AF08379" w14:textId="432C3655"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w:t>
            </w:r>
          </w:p>
        </w:tc>
      </w:tr>
      <w:tr w:rsidR="00D55A57" w14:paraId="3063FD6C" w14:textId="77777777" w:rsidTr="00D55A57">
        <w:tc>
          <w:tcPr>
            <w:tcW w:w="1275" w:type="dxa"/>
            <w:tcBorders>
              <w:left w:val="nil"/>
              <w:right w:val="nil"/>
            </w:tcBorders>
          </w:tcPr>
          <w:p w14:paraId="10DB0934" w14:textId="171481C1"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NMO-11</w:t>
            </w:r>
          </w:p>
        </w:tc>
        <w:tc>
          <w:tcPr>
            <w:tcW w:w="851" w:type="dxa"/>
            <w:tcBorders>
              <w:left w:val="nil"/>
              <w:right w:val="nil"/>
            </w:tcBorders>
          </w:tcPr>
          <w:p w14:paraId="3DFCBA3A" w14:textId="7DB2BDAC"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1:1.5</w:t>
            </w:r>
          </w:p>
        </w:tc>
        <w:tc>
          <w:tcPr>
            <w:tcW w:w="2126" w:type="dxa"/>
            <w:tcBorders>
              <w:left w:val="nil"/>
              <w:right w:val="nil"/>
            </w:tcBorders>
          </w:tcPr>
          <w:p w14:paraId="23810E9A" w14:textId="41D0C34E"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MnSO</w:t>
            </w:r>
            <w:r>
              <w:rPr>
                <w:rFonts w:ascii="Times New Roman" w:hAnsi="Times New Roman" w:cs="Times New Roman"/>
                <w:sz w:val="21"/>
                <w:szCs w:val="21"/>
                <w:vertAlign w:val="subscript"/>
              </w:rPr>
              <w:t>4</w:t>
            </w:r>
            <w:r>
              <w:rPr>
                <w:rFonts w:ascii="Times New Roman" w:hAnsi="Times New Roman" w:cs="Times New Roman"/>
                <w:sz w:val="21"/>
                <w:szCs w:val="21"/>
              </w:rPr>
              <w:t>, NiSO</w:t>
            </w:r>
            <w:r>
              <w:rPr>
                <w:rFonts w:ascii="Times New Roman" w:hAnsi="Times New Roman" w:cs="Times New Roman"/>
                <w:sz w:val="21"/>
                <w:szCs w:val="21"/>
                <w:vertAlign w:val="subscript"/>
              </w:rPr>
              <w:t>4</w:t>
            </w:r>
          </w:p>
        </w:tc>
        <w:tc>
          <w:tcPr>
            <w:tcW w:w="1843" w:type="dxa"/>
            <w:tcBorders>
              <w:left w:val="nil"/>
              <w:right w:val="nil"/>
            </w:tcBorders>
          </w:tcPr>
          <w:p w14:paraId="2919E105" w14:textId="00E1574A"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100% DI H</w:t>
            </w:r>
            <w:r>
              <w:rPr>
                <w:rFonts w:ascii="Times New Roman" w:hAnsi="Times New Roman" w:cs="Times New Roman"/>
                <w:sz w:val="21"/>
                <w:szCs w:val="21"/>
                <w:vertAlign w:val="subscript"/>
              </w:rPr>
              <w:t>2</w:t>
            </w:r>
            <w:r>
              <w:rPr>
                <w:rFonts w:ascii="Times New Roman" w:hAnsi="Times New Roman" w:cs="Times New Roman"/>
                <w:sz w:val="21"/>
                <w:szCs w:val="21"/>
              </w:rPr>
              <w:t>O</w:t>
            </w:r>
          </w:p>
        </w:tc>
        <w:tc>
          <w:tcPr>
            <w:tcW w:w="1275" w:type="dxa"/>
            <w:tcBorders>
              <w:left w:val="nil"/>
              <w:right w:val="nil"/>
            </w:tcBorders>
          </w:tcPr>
          <w:p w14:paraId="16971B05" w14:textId="4DDDA0D5"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700</w:t>
            </w:r>
          </w:p>
        </w:tc>
        <w:tc>
          <w:tcPr>
            <w:tcW w:w="1276" w:type="dxa"/>
            <w:tcBorders>
              <w:left w:val="nil"/>
              <w:right w:val="nil"/>
            </w:tcBorders>
          </w:tcPr>
          <w:p w14:paraId="60DA43B2" w14:textId="122D39BE"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w:t>
            </w:r>
          </w:p>
        </w:tc>
      </w:tr>
      <w:tr w:rsidR="00D55A57" w14:paraId="3A193BA5" w14:textId="77777777" w:rsidTr="00D55A57">
        <w:tc>
          <w:tcPr>
            <w:tcW w:w="1275" w:type="dxa"/>
            <w:tcBorders>
              <w:left w:val="nil"/>
              <w:right w:val="nil"/>
            </w:tcBorders>
          </w:tcPr>
          <w:p w14:paraId="06FDF872" w14:textId="7DBD6D91"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NMO-12</w:t>
            </w:r>
          </w:p>
        </w:tc>
        <w:tc>
          <w:tcPr>
            <w:tcW w:w="851" w:type="dxa"/>
            <w:tcBorders>
              <w:left w:val="nil"/>
              <w:right w:val="nil"/>
            </w:tcBorders>
          </w:tcPr>
          <w:p w14:paraId="5830E995" w14:textId="72E000C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w:t>
            </w:r>
          </w:p>
        </w:tc>
        <w:tc>
          <w:tcPr>
            <w:tcW w:w="2126" w:type="dxa"/>
            <w:tcBorders>
              <w:left w:val="nil"/>
              <w:right w:val="nil"/>
            </w:tcBorders>
          </w:tcPr>
          <w:p w14:paraId="677DCD7F" w14:textId="6EB9E52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60416F34" w14:textId="1A4501D3"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398A96F1" w14:textId="3E5C63D0"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700</w:t>
            </w:r>
          </w:p>
        </w:tc>
        <w:tc>
          <w:tcPr>
            <w:tcW w:w="1276" w:type="dxa"/>
            <w:tcBorders>
              <w:left w:val="nil"/>
              <w:right w:val="nil"/>
            </w:tcBorders>
          </w:tcPr>
          <w:p w14:paraId="49541793" w14:textId="796E05EA"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3</w:t>
            </w:r>
          </w:p>
        </w:tc>
      </w:tr>
      <w:tr w:rsidR="00D55A57" w14:paraId="38189958" w14:textId="77777777" w:rsidTr="00D55A57">
        <w:tc>
          <w:tcPr>
            <w:tcW w:w="1275" w:type="dxa"/>
            <w:tcBorders>
              <w:left w:val="nil"/>
              <w:right w:val="nil"/>
            </w:tcBorders>
          </w:tcPr>
          <w:p w14:paraId="7511E93A" w14:textId="6B9CA4E0"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NMO-13</w:t>
            </w:r>
          </w:p>
        </w:tc>
        <w:tc>
          <w:tcPr>
            <w:tcW w:w="851" w:type="dxa"/>
            <w:tcBorders>
              <w:left w:val="nil"/>
              <w:right w:val="nil"/>
            </w:tcBorders>
          </w:tcPr>
          <w:p w14:paraId="4B2D506E" w14:textId="0A0E8B6B"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w:t>
            </w:r>
          </w:p>
        </w:tc>
        <w:tc>
          <w:tcPr>
            <w:tcW w:w="2126" w:type="dxa"/>
            <w:tcBorders>
              <w:left w:val="nil"/>
              <w:right w:val="nil"/>
            </w:tcBorders>
          </w:tcPr>
          <w:p w14:paraId="24735744" w14:textId="1A568389"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77E7943B" w14:textId="0400D10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188E5E58" w14:textId="5E18899B"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700</w:t>
            </w:r>
          </w:p>
        </w:tc>
        <w:tc>
          <w:tcPr>
            <w:tcW w:w="1276" w:type="dxa"/>
            <w:tcBorders>
              <w:left w:val="nil"/>
              <w:right w:val="nil"/>
            </w:tcBorders>
          </w:tcPr>
          <w:p w14:paraId="0A2E950C" w14:textId="2E4F6A63" w:rsidR="00D55A57" w:rsidRPr="00D55A57" w:rsidRDefault="00D55A57" w:rsidP="006E5ED8">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 xml:space="preserve">3 </w:t>
            </w:r>
            <w:del w:id="261" w:author="HP" w:date="2023-10-01T14:02:00Z">
              <w:r w:rsidDel="006E5ED8">
                <w:rPr>
                  <w:rFonts w:ascii="Times New Roman" w:hAnsi="Times New Roman" w:cs="Times New Roman"/>
                  <w:sz w:val="21"/>
                  <w:szCs w:val="21"/>
                </w:rPr>
                <w:delText>+ 8</w:delText>
              </w:r>
            </w:del>
          </w:p>
        </w:tc>
      </w:tr>
      <w:tr w:rsidR="00D55A57" w14:paraId="2BFE6D92" w14:textId="77777777" w:rsidTr="00D55A57">
        <w:tc>
          <w:tcPr>
            <w:tcW w:w="1275" w:type="dxa"/>
            <w:tcBorders>
              <w:left w:val="nil"/>
              <w:right w:val="nil"/>
            </w:tcBorders>
          </w:tcPr>
          <w:p w14:paraId="22BF9059" w14:textId="1B2E851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NMO-14</w:t>
            </w:r>
          </w:p>
        </w:tc>
        <w:tc>
          <w:tcPr>
            <w:tcW w:w="851" w:type="dxa"/>
            <w:tcBorders>
              <w:left w:val="nil"/>
              <w:right w:val="nil"/>
            </w:tcBorders>
          </w:tcPr>
          <w:p w14:paraId="2A1175D5" w14:textId="6B073F8A"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w:t>
            </w:r>
          </w:p>
        </w:tc>
        <w:tc>
          <w:tcPr>
            <w:tcW w:w="2126" w:type="dxa"/>
            <w:tcBorders>
              <w:left w:val="nil"/>
              <w:right w:val="nil"/>
            </w:tcBorders>
          </w:tcPr>
          <w:p w14:paraId="7AE23B80" w14:textId="0BF2AED4"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54119682" w14:textId="7829BDEC"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54957F3F" w14:textId="3498950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500</w:t>
            </w:r>
          </w:p>
        </w:tc>
        <w:tc>
          <w:tcPr>
            <w:tcW w:w="1276" w:type="dxa"/>
            <w:tcBorders>
              <w:left w:val="nil"/>
              <w:right w:val="nil"/>
            </w:tcBorders>
          </w:tcPr>
          <w:p w14:paraId="41C7E08E" w14:textId="5C99F326"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r>
      <w:tr w:rsidR="00D55A57" w14:paraId="71301720" w14:textId="77777777" w:rsidTr="00D55A57">
        <w:tc>
          <w:tcPr>
            <w:tcW w:w="1275" w:type="dxa"/>
            <w:tcBorders>
              <w:left w:val="nil"/>
              <w:right w:val="nil"/>
            </w:tcBorders>
          </w:tcPr>
          <w:p w14:paraId="35B7DAFA" w14:textId="62841FA6"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NMO-15</w:t>
            </w:r>
          </w:p>
        </w:tc>
        <w:tc>
          <w:tcPr>
            <w:tcW w:w="851" w:type="dxa"/>
            <w:tcBorders>
              <w:left w:val="nil"/>
              <w:right w:val="nil"/>
            </w:tcBorders>
          </w:tcPr>
          <w:p w14:paraId="69587FF6" w14:textId="60120457"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w:t>
            </w:r>
          </w:p>
        </w:tc>
        <w:tc>
          <w:tcPr>
            <w:tcW w:w="2126" w:type="dxa"/>
            <w:tcBorders>
              <w:left w:val="nil"/>
              <w:right w:val="nil"/>
            </w:tcBorders>
          </w:tcPr>
          <w:p w14:paraId="0331E3BA" w14:textId="004B4846"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2BFA0481" w14:textId="63206292"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318B899B" w14:textId="402231FE"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500</w:t>
            </w:r>
          </w:p>
        </w:tc>
        <w:tc>
          <w:tcPr>
            <w:tcW w:w="1276" w:type="dxa"/>
            <w:tcBorders>
              <w:left w:val="nil"/>
              <w:right w:val="nil"/>
            </w:tcBorders>
          </w:tcPr>
          <w:p w14:paraId="512AC764" w14:textId="7AE4B71D"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r>
      <w:tr w:rsidR="00D55A57" w14:paraId="60221FAD" w14:textId="77777777" w:rsidTr="00D55A57">
        <w:tc>
          <w:tcPr>
            <w:tcW w:w="1275" w:type="dxa"/>
            <w:tcBorders>
              <w:left w:val="nil"/>
              <w:right w:val="nil"/>
            </w:tcBorders>
          </w:tcPr>
          <w:p w14:paraId="62446406" w14:textId="18476D99"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NMO-16</w:t>
            </w:r>
          </w:p>
        </w:tc>
        <w:tc>
          <w:tcPr>
            <w:tcW w:w="851" w:type="dxa"/>
            <w:tcBorders>
              <w:left w:val="nil"/>
              <w:right w:val="nil"/>
            </w:tcBorders>
          </w:tcPr>
          <w:p w14:paraId="74BE1357" w14:textId="725CEB0E"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1:1.5</w:t>
            </w:r>
          </w:p>
        </w:tc>
        <w:tc>
          <w:tcPr>
            <w:tcW w:w="2126" w:type="dxa"/>
            <w:tcBorders>
              <w:left w:val="nil"/>
              <w:right w:val="nil"/>
            </w:tcBorders>
          </w:tcPr>
          <w:p w14:paraId="3AF8F6A7" w14:textId="68CA0FA5"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7C1B3CDB" w14:textId="2AC711F2"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3BFA95BF" w14:textId="2C4394DC"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500</w:t>
            </w:r>
          </w:p>
        </w:tc>
        <w:tc>
          <w:tcPr>
            <w:tcW w:w="1276" w:type="dxa"/>
            <w:tcBorders>
              <w:left w:val="nil"/>
              <w:right w:val="nil"/>
            </w:tcBorders>
          </w:tcPr>
          <w:p w14:paraId="174F815A" w14:textId="37B28AAC" w:rsidR="00D55A57" w:rsidRP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w:t>
            </w:r>
          </w:p>
        </w:tc>
      </w:tr>
      <w:tr w:rsidR="00D55A57" w14:paraId="711DB4A2" w14:textId="77777777" w:rsidTr="00D55A57">
        <w:tc>
          <w:tcPr>
            <w:tcW w:w="1275" w:type="dxa"/>
            <w:tcBorders>
              <w:left w:val="nil"/>
              <w:right w:val="nil"/>
            </w:tcBorders>
          </w:tcPr>
          <w:p w14:paraId="3F3DB928" w14:textId="45C27885"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NMO-17</w:t>
            </w:r>
          </w:p>
        </w:tc>
        <w:tc>
          <w:tcPr>
            <w:tcW w:w="851" w:type="dxa"/>
            <w:tcBorders>
              <w:left w:val="nil"/>
              <w:right w:val="nil"/>
            </w:tcBorders>
          </w:tcPr>
          <w:p w14:paraId="3DF4FF36" w14:textId="354AAA48"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1:1.5</w:t>
            </w:r>
          </w:p>
        </w:tc>
        <w:tc>
          <w:tcPr>
            <w:tcW w:w="2126" w:type="dxa"/>
            <w:tcBorders>
              <w:left w:val="nil"/>
              <w:right w:val="nil"/>
            </w:tcBorders>
          </w:tcPr>
          <w:p w14:paraId="7AEF7F9F" w14:textId="69D1991C"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51000221" w14:textId="28EBB8C4"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085E8023" w14:textId="769DFC51" w:rsidR="00D55A57" w:rsidRDefault="00D55A57" w:rsidP="006E5ED8">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 xml:space="preserve">500 </w:t>
            </w:r>
            <w:del w:id="262" w:author="HP" w:date="2023-10-01T14:02:00Z">
              <w:r w:rsidDel="006E5ED8">
                <w:rPr>
                  <w:rFonts w:ascii="Times New Roman" w:hAnsi="Times New Roman" w:cs="Times New Roman"/>
                  <w:sz w:val="21"/>
                  <w:szCs w:val="21"/>
                </w:rPr>
                <w:delText>+ 600</w:delText>
              </w:r>
            </w:del>
          </w:p>
        </w:tc>
        <w:tc>
          <w:tcPr>
            <w:tcW w:w="1276" w:type="dxa"/>
            <w:tcBorders>
              <w:left w:val="nil"/>
              <w:right w:val="nil"/>
            </w:tcBorders>
          </w:tcPr>
          <w:p w14:paraId="2C667185" w14:textId="5BC4F748" w:rsidR="00D55A57" w:rsidRDefault="00D55A57" w:rsidP="006E5ED8">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 xml:space="preserve">8 </w:t>
            </w:r>
            <w:del w:id="263" w:author="HP" w:date="2023-10-01T14:02:00Z">
              <w:r w:rsidDel="006E5ED8">
                <w:rPr>
                  <w:rFonts w:ascii="Times New Roman" w:hAnsi="Times New Roman" w:cs="Times New Roman"/>
                  <w:sz w:val="21"/>
                  <w:szCs w:val="21"/>
                </w:rPr>
                <w:delText xml:space="preserve">+ </w:delText>
              </w:r>
              <w:commentRangeStart w:id="264"/>
              <w:commentRangeStart w:id="265"/>
              <w:r w:rsidDel="006E5ED8">
                <w:rPr>
                  <w:rFonts w:ascii="Times New Roman" w:hAnsi="Times New Roman" w:cs="Times New Roman"/>
                  <w:sz w:val="21"/>
                  <w:szCs w:val="21"/>
                </w:rPr>
                <w:delText>10</w:delText>
              </w:r>
              <w:commentRangeEnd w:id="264"/>
              <w:r w:rsidR="00352901" w:rsidDel="006E5ED8">
                <w:rPr>
                  <w:rStyle w:val="CommentReference"/>
                </w:rPr>
                <w:commentReference w:id="264"/>
              </w:r>
            </w:del>
            <w:commentRangeEnd w:id="265"/>
            <w:r w:rsidR="002A3C5C">
              <w:rPr>
                <w:rStyle w:val="CommentReference"/>
              </w:rPr>
              <w:commentReference w:id="265"/>
            </w:r>
          </w:p>
        </w:tc>
      </w:tr>
      <w:tr w:rsidR="00D55A57" w14:paraId="05BBD57F" w14:textId="77777777" w:rsidTr="00D55A57">
        <w:tc>
          <w:tcPr>
            <w:tcW w:w="1275" w:type="dxa"/>
            <w:tcBorders>
              <w:left w:val="nil"/>
              <w:right w:val="nil"/>
            </w:tcBorders>
          </w:tcPr>
          <w:p w14:paraId="1196D910" w14:textId="21FA1722"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NMO-18</w:t>
            </w:r>
          </w:p>
        </w:tc>
        <w:tc>
          <w:tcPr>
            <w:tcW w:w="851" w:type="dxa"/>
            <w:tcBorders>
              <w:left w:val="nil"/>
              <w:right w:val="nil"/>
            </w:tcBorders>
          </w:tcPr>
          <w:p w14:paraId="6311FE52" w14:textId="69F9F2A6"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w:t>
            </w:r>
          </w:p>
        </w:tc>
        <w:tc>
          <w:tcPr>
            <w:tcW w:w="2126" w:type="dxa"/>
            <w:tcBorders>
              <w:left w:val="nil"/>
              <w:right w:val="nil"/>
            </w:tcBorders>
          </w:tcPr>
          <w:p w14:paraId="445682E1" w14:textId="28FD9F1D"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45E7CB94" w14:textId="24CDDAED"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6879BE6F" w14:textId="27CB6EE7"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800</w:t>
            </w:r>
          </w:p>
        </w:tc>
        <w:tc>
          <w:tcPr>
            <w:tcW w:w="1276" w:type="dxa"/>
            <w:tcBorders>
              <w:left w:val="nil"/>
              <w:right w:val="nil"/>
            </w:tcBorders>
          </w:tcPr>
          <w:p w14:paraId="218BA814" w14:textId="02785CE9"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16</w:t>
            </w:r>
          </w:p>
        </w:tc>
      </w:tr>
      <w:tr w:rsidR="00D55A57" w14:paraId="4BC3A852" w14:textId="77777777" w:rsidTr="00D55A57">
        <w:tc>
          <w:tcPr>
            <w:tcW w:w="1275" w:type="dxa"/>
            <w:tcBorders>
              <w:left w:val="nil"/>
              <w:right w:val="nil"/>
            </w:tcBorders>
          </w:tcPr>
          <w:p w14:paraId="3AD3468A" w14:textId="29EBDC18"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NMO-19</w:t>
            </w:r>
          </w:p>
        </w:tc>
        <w:tc>
          <w:tcPr>
            <w:tcW w:w="851" w:type="dxa"/>
            <w:tcBorders>
              <w:left w:val="nil"/>
              <w:right w:val="nil"/>
            </w:tcBorders>
          </w:tcPr>
          <w:p w14:paraId="5645FBBE" w14:textId="5DB9894A"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1:2</w:t>
            </w:r>
          </w:p>
        </w:tc>
        <w:tc>
          <w:tcPr>
            <w:tcW w:w="2126" w:type="dxa"/>
            <w:tcBorders>
              <w:left w:val="nil"/>
              <w:right w:val="nil"/>
            </w:tcBorders>
          </w:tcPr>
          <w:p w14:paraId="55D7792B" w14:textId="31D4B6D9"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46505BF5" w14:textId="487769F0"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13E4B114" w14:textId="2828047D"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800</w:t>
            </w:r>
          </w:p>
        </w:tc>
        <w:tc>
          <w:tcPr>
            <w:tcW w:w="1276" w:type="dxa"/>
            <w:tcBorders>
              <w:left w:val="nil"/>
              <w:right w:val="nil"/>
            </w:tcBorders>
          </w:tcPr>
          <w:p w14:paraId="476A1565" w14:textId="77E24E6D"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24</w:t>
            </w:r>
          </w:p>
        </w:tc>
      </w:tr>
      <w:tr w:rsidR="00D55A57" w14:paraId="1C988A16" w14:textId="77777777" w:rsidTr="00D55A57">
        <w:tc>
          <w:tcPr>
            <w:tcW w:w="1275" w:type="dxa"/>
            <w:tcBorders>
              <w:left w:val="nil"/>
              <w:right w:val="nil"/>
            </w:tcBorders>
          </w:tcPr>
          <w:p w14:paraId="336A5691" w14:textId="05385B5D"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NMO-20</w:t>
            </w:r>
          </w:p>
        </w:tc>
        <w:tc>
          <w:tcPr>
            <w:tcW w:w="851" w:type="dxa"/>
            <w:tcBorders>
              <w:left w:val="nil"/>
              <w:right w:val="nil"/>
            </w:tcBorders>
          </w:tcPr>
          <w:p w14:paraId="1187B9CB" w14:textId="6D06934C"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1:1.8</w:t>
            </w:r>
          </w:p>
        </w:tc>
        <w:tc>
          <w:tcPr>
            <w:tcW w:w="2126" w:type="dxa"/>
            <w:tcBorders>
              <w:left w:val="nil"/>
              <w:right w:val="nil"/>
            </w:tcBorders>
          </w:tcPr>
          <w:p w14:paraId="1EEF4E4E" w14:textId="533E68C8"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5D9BCA98" w14:textId="1C46A13E"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3CB81544" w14:textId="5CA4802B"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800</w:t>
            </w:r>
          </w:p>
        </w:tc>
        <w:tc>
          <w:tcPr>
            <w:tcW w:w="1276" w:type="dxa"/>
            <w:tcBorders>
              <w:left w:val="nil"/>
              <w:right w:val="nil"/>
            </w:tcBorders>
          </w:tcPr>
          <w:p w14:paraId="7D14A8B1" w14:textId="2DD5D7C0"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24</w:t>
            </w:r>
          </w:p>
        </w:tc>
      </w:tr>
      <w:tr w:rsidR="00D55A57" w14:paraId="3D17D7DF" w14:textId="77777777" w:rsidTr="00D55A57">
        <w:tc>
          <w:tcPr>
            <w:tcW w:w="1275" w:type="dxa"/>
            <w:tcBorders>
              <w:left w:val="nil"/>
              <w:right w:val="nil"/>
            </w:tcBorders>
          </w:tcPr>
          <w:p w14:paraId="6353B265" w14:textId="0B8129AB"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NMO-21</w:t>
            </w:r>
          </w:p>
        </w:tc>
        <w:tc>
          <w:tcPr>
            <w:tcW w:w="851" w:type="dxa"/>
            <w:tcBorders>
              <w:left w:val="nil"/>
              <w:right w:val="nil"/>
            </w:tcBorders>
          </w:tcPr>
          <w:p w14:paraId="1CEFAF60" w14:textId="1C871018"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1:1.8</w:t>
            </w:r>
          </w:p>
        </w:tc>
        <w:tc>
          <w:tcPr>
            <w:tcW w:w="2126" w:type="dxa"/>
            <w:tcBorders>
              <w:left w:val="nil"/>
              <w:right w:val="nil"/>
            </w:tcBorders>
          </w:tcPr>
          <w:p w14:paraId="3227B1D2" w14:textId="048127D0"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Mn(Ac)</w:t>
            </w:r>
            <w:r>
              <w:rPr>
                <w:rFonts w:ascii="Times New Roman" w:hAnsi="Times New Roman" w:cs="Times New Roman"/>
                <w:sz w:val="21"/>
                <w:szCs w:val="21"/>
                <w:vertAlign w:val="subscript"/>
              </w:rPr>
              <w:t xml:space="preserve">2, </w:t>
            </w:r>
            <w:r>
              <w:rPr>
                <w:rFonts w:ascii="Times New Roman" w:hAnsi="Times New Roman" w:cs="Times New Roman"/>
                <w:sz w:val="21"/>
                <w:szCs w:val="21"/>
              </w:rPr>
              <w:t>Ni(Ac)</w:t>
            </w:r>
            <w:r>
              <w:rPr>
                <w:rFonts w:ascii="Times New Roman" w:hAnsi="Times New Roman" w:cs="Times New Roman"/>
                <w:sz w:val="21"/>
                <w:szCs w:val="21"/>
                <w:vertAlign w:val="subscript"/>
              </w:rPr>
              <w:t>2</w:t>
            </w:r>
          </w:p>
        </w:tc>
        <w:tc>
          <w:tcPr>
            <w:tcW w:w="1843" w:type="dxa"/>
            <w:tcBorders>
              <w:left w:val="nil"/>
              <w:right w:val="nil"/>
            </w:tcBorders>
          </w:tcPr>
          <w:p w14:paraId="37DD84C1" w14:textId="69E107CA"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10% EG</w:t>
            </w:r>
          </w:p>
        </w:tc>
        <w:tc>
          <w:tcPr>
            <w:tcW w:w="1275" w:type="dxa"/>
            <w:tcBorders>
              <w:left w:val="nil"/>
              <w:right w:val="nil"/>
            </w:tcBorders>
          </w:tcPr>
          <w:p w14:paraId="483AB42F" w14:textId="78F4B72E"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800</w:t>
            </w:r>
          </w:p>
        </w:tc>
        <w:tc>
          <w:tcPr>
            <w:tcW w:w="1276" w:type="dxa"/>
            <w:tcBorders>
              <w:left w:val="nil"/>
              <w:right w:val="nil"/>
            </w:tcBorders>
          </w:tcPr>
          <w:p w14:paraId="0F1F4146" w14:textId="0607D9B0" w:rsidR="00D55A57" w:rsidRDefault="00D55A57" w:rsidP="00D55A57">
            <w:pPr>
              <w:pStyle w:val="ListParagraph"/>
              <w:spacing w:line="360" w:lineRule="auto"/>
              <w:ind w:left="0"/>
              <w:rPr>
                <w:rFonts w:ascii="Times New Roman" w:hAnsi="Times New Roman" w:cs="Times New Roman"/>
                <w:sz w:val="21"/>
                <w:szCs w:val="21"/>
              </w:rPr>
            </w:pPr>
            <w:r>
              <w:rPr>
                <w:rFonts w:ascii="Times New Roman" w:hAnsi="Times New Roman" w:cs="Times New Roman"/>
                <w:sz w:val="21"/>
                <w:szCs w:val="21"/>
              </w:rPr>
              <w:t>16</w:t>
            </w:r>
          </w:p>
        </w:tc>
      </w:tr>
    </w:tbl>
    <w:p w14:paraId="6145FA7E" w14:textId="2F5A95AC" w:rsidR="00352901" w:rsidRPr="00EB4A1A" w:rsidRDefault="00352901">
      <w:pPr>
        <w:spacing w:before="240" w:line="360" w:lineRule="auto"/>
        <w:rPr>
          <w:ins w:id="266" w:author="HP" w:date="2023-09-30T19:43:00Z"/>
          <w:rFonts w:ascii="Times New Roman" w:hAnsi="Times New Roman" w:cs="Times New Roman"/>
          <w:bCs/>
          <w:sz w:val="22"/>
          <w:szCs w:val="22"/>
          <w:rPrChange w:id="267" w:author="HP" w:date="2023-10-01T13:59:00Z">
            <w:rPr>
              <w:ins w:id="268" w:author="HP" w:date="2023-09-30T19:43:00Z"/>
              <w:rFonts w:ascii="Times New Roman" w:hAnsi="Times New Roman" w:cs="Times New Roman"/>
              <w:b/>
              <w:bCs/>
              <w:sz w:val="22"/>
              <w:szCs w:val="22"/>
            </w:rPr>
          </w:rPrChange>
        </w:rPr>
        <w:pPrChange w:id="269" w:author="HP" w:date="2023-09-30T19:42:00Z">
          <w:pPr>
            <w:pStyle w:val="ListParagraph"/>
            <w:spacing w:before="240" w:line="360" w:lineRule="auto"/>
            <w:ind w:left="284"/>
            <w:jc w:val="center"/>
          </w:pPr>
        </w:pPrChange>
      </w:pPr>
      <w:proofErr w:type="gramStart"/>
      <w:ins w:id="270" w:author="HP" w:date="2023-09-30T19:43:00Z">
        <w:r>
          <w:rPr>
            <w:rFonts w:ascii="Times New Roman" w:hAnsi="Times New Roman" w:cs="Times New Roman"/>
            <w:b/>
            <w:bCs/>
            <w:sz w:val="22"/>
            <w:szCs w:val="22"/>
          </w:rPr>
          <w:t>Note</w:t>
        </w:r>
      </w:ins>
      <w:r w:rsidR="00C75A32">
        <w:rPr>
          <w:rFonts w:ascii="Times New Roman" w:hAnsi="Times New Roman" w:cs="Times New Roman"/>
          <w:b/>
          <w:bCs/>
          <w:sz w:val="22"/>
          <w:szCs w:val="22"/>
        </w:rPr>
        <w:t xml:space="preserve"> :</w:t>
      </w:r>
      <w:proofErr w:type="gramEnd"/>
      <w:r w:rsidR="00C75A32">
        <w:rPr>
          <w:rFonts w:ascii="Times New Roman" w:hAnsi="Times New Roman" w:cs="Times New Roman"/>
          <w:b/>
          <w:bCs/>
          <w:sz w:val="22"/>
          <w:szCs w:val="22"/>
        </w:rPr>
        <w:t xml:space="preserve"> </w:t>
      </w:r>
      <w:ins w:id="271" w:author="HP" w:date="2023-09-30T19:43:00Z">
        <w:r>
          <w:rPr>
            <w:rFonts w:ascii="Times New Roman" w:hAnsi="Times New Roman" w:cs="Times New Roman"/>
            <w:b/>
            <w:bCs/>
            <w:sz w:val="22"/>
            <w:szCs w:val="22"/>
          </w:rPr>
          <w:t xml:space="preserve"> </w:t>
        </w:r>
        <w:r w:rsidRPr="006D0DB1">
          <w:rPr>
            <w:rFonts w:ascii="Times New Roman" w:hAnsi="Times New Roman" w:cs="Times New Roman"/>
            <w:bCs/>
          </w:rPr>
          <w:t xml:space="preserve">MnSO4 </w:t>
        </w:r>
        <w:proofErr w:type="spellStart"/>
        <w:r w:rsidRPr="006D0DB1">
          <w:rPr>
            <w:rFonts w:ascii="Times New Roman" w:hAnsi="Times New Roman" w:cs="Times New Roman"/>
            <w:bCs/>
          </w:rPr>
          <w:t>Mangnese</w:t>
        </w:r>
        <w:proofErr w:type="spellEnd"/>
        <w:r w:rsidRPr="006D0DB1">
          <w:rPr>
            <w:rFonts w:ascii="Times New Roman" w:hAnsi="Times New Roman" w:cs="Times New Roman"/>
            <w:bCs/>
          </w:rPr>
          <w:t xml:space="preserve"> </w:t>
        </w:r>
        <w:commentRangeStart w:id="272"/>
        <w:r w:rsidRPr="006D0DB1">
          <w:rPr>
            <w:rFonts w:ascii="Times New Roman" w:hAnsi="Times New Roman" w:cs="Times New Roman"/>
            <w:bCs/>
          </w:rPr>
          <w:t>Sulphate</w:t>
        </w:r>
        <w:commentRangeEnd w:id="272"/>
        <w:r w:rsidRPr="006D0DB1">
          <w:rPr>
            <w:rStyle w:val="CommentReference"/>
            <w:rFonts w:ascii="Times New Roman" w:hAnsi="Times New Roman" w:cs="Times New Roman"/>
            <w:sz w:val="24"/>
            <w:szCs w:val="24"/>
          </w:rPr>
          <w:commentReference w:id="272"/>
        </w:r>
        <w:r w:rsidRPr="006D0DB1">
          <w:rPr>
            <w:rFonts w:ascii="Times New Roman" w:hAnsi="Times New Roman" w:cs="Times New Roman"/>
            <w:bCs/>
          </w:rPr>
          <w:t>,</w:t>
        </w:r>
        <w:r>
          <w:rPr>
            <w:rFonts w:ascii="Times New Roman" w:hAnsi="Times New Roman" w:cs="Times New Roman"/>
            <w:b/>
            <w:bCs/>
            <w:sz w:val="22"/>
            <w:szCs w:val="22"/>
          </w:rPr>
          <w:t xml:space="preserve"> </w:t>
        </w:r>
      </w:ins>
      <w:r w:rsidR="00C75A32" w:rsidRPr="00EB4A1A">
        <w:rPr>
          <w:rFonts w:ascii="Times New Roman" w:hAnsi="Times New Roman" w:cs="Times New Roman"/>
          <w:bCs/>
          <w:sz w:val="22"/>
          <w:szCs w:val="22"/>
          <w:rPrChange w:id="273" w:author="HP" w:date="2023-10-01T13:59:00Z">
            <w:rPr>
              <w:rFonts w:ascii="Times New Roman" w:hAnsi="Times New Roman" w:cs="Times New Roman"/>
              <w:b/>
              <w:bCs/>
              <w:sz w:val="22"/>
              <w:szCs w:val="22"/>
            </w:rPr>
          </w:rPrChange>
        </w:rPr>
        <w:t>NiSO</w:t>
      </w:r>
      <w:r w:rsidR="00C75A32" w:rsidRPr="00EB4A1A">
        <w:rPr>
          <w:rFonts w:ascii="Times New Roman" w:hAnsi="Times New Roman" w:cs="Times New Roman"/>
          <w:bCs/>
          <w:sz w:val="22"/>
          <w:szCs w:val="22"/>
          <w:vertAlign w:val="subscript"/>
          <w:rPrChange w:id="274" w:author="HP" w:date="2023-10-01T13:59:00Z">
            <w:rPr>
              <w:rFonts w:ascii="Times New Roman" w:hAnsi="Times New Roman" w:cs="Times New Roman"/>
              <w:b/>
              <w:bCs/>
              <w:sz w:val="22"/>
              <w:szCs w:val="22"/>
              <w:vertAlign w:val="subscript"/>
            </w:rPr>
          </w:rPrChange>
        </w:rPr>
        <w:t>4</w:t>
      </w:r>
      <w:r w:rsidR="00C75A32" w:rsidRPr="00EB4A1A">
        <w:rPr>
          <w:rFonts w:ascii="Times New Roman" w:hAnsi="Times New Roman" w:cs="Times New Roman"/>
          <w:bCs/>
          <w:sz w:val="22"/>
          <w:szCs w:val="22"/>
          <w:rPrChange w:id="275" w:author="HP" w:date="2023-10-01T13:59:00Z">
            <w:rPr>
              <w:rFonts w:ascii="Times New Roman" w:hAnsi="Times New Roman" w:cs="Times New Roman"/>
              <w:b/>
              <w:bCs/>
              <w:sz w:val="22"/>
              <w:szCs w:val="22"/>
            </w:rPr>
          </w:rPrChange>
        </w:rPr>
        <w:t xml:space="preserve"> – Nickel Sulphate, Mn(Ac)</w:t>
      </w:r>
      <w:r w:rsidR="00C75A32" w:rsidRPr="00EB4A1A">
        <w:rPr>
          <w:rFonts w:ascii="Times New Roman" w:hAnsi="Times New Roman" w:cs="Times New Roman"/>
          <w:bCs/>
          <w:sz w:val="22"/>
          <w:szCs w:val="22"/>
          <w:vertAlign w:val="subscript"/>
          <w:rPrChange w:id="276" w:author="HP" w:date="2023-10-01T13:59:00Z">
            <w:rPr>
              <w:rFonts w:ascii="Times New Roman" w:hAnsi="Times New Roman" w:cs="Times New Roman"/>
              <w:b/>
              <w:bCs/>
              <w:sz w:val="22"/>
              <w:szCs w:val="22"/>
              <w:vertAlign w:val="subscript"/>
            </w:rPr>
          </w:rPrChange>
        </w:rPr>
        <w:t>2</w:t>
      </w:r>
      <w:r w:rsidR="00C75A32" w:rsidRPr="00EB4A1A">
        <w:rPr>
          <w:rFonts w:ascii="Times New Roman" w:hAnsi="Times New Roman" w:cs="Times New Roman"/>
          <w:bCs/>
          <w:sz w:val="22"/>
          <w:szCs w:val="22"/>
          <w:rPrChange w:id="277" w:author="HP" w:date="2023-10-01T13:59:00Z">
            <w:rPr>
              <w:rFonts w:ascii="Times New Roman" w:hAnsi="Times New Roman" w:cs="Times New Roman"/>
              <w:b/>
              <w:bCs/>
              <w:sz w:val="22"/>
              <w:szCs w:val="22"/>
            </w:rPr>
          </w:rPrChange>
        </w:rPr>
        <w:t xml:space="preserve"> – Manganese Acetate, Ni(Ac)</w:t>
      </w:r>
      <w:r w:rsidR="00C75A32" w:rsidRPr="00EB4A1A">
        <w:rPr>
          <w:rFonts w:ascii="Times New Roman" w:hAnsi="Times New Roman" w:cs="Times New Roman"/>
          <w:bCs/>
          <w:sz w:val="22"/>
          <w:szCs w:val="22"/>
          <w:vertAlign w:val="subscript"/>
          <w:rPrChange w:id="278" w:author="HP" w:date="2023-10-01T13:59:00Z">
            <w:rPr>
              <w:rFonts w:ascii="Times New Roman" w:hAnsi="Times New Roman" w:cs="Times New Roman"/>
              <w:b/>
              <w:bCs/>
              <w:sz w:val="22"/>
              <w:szCs w:val="22"/>
              <w:vertAlign w:val="subscript"/>
            </w:rPr>
          </w:rPrChange>
        </w:rPr>
        <w:t>2</w:t>
      </w:r>
      <w:r w:rsidR="00C75A32" w:rsidRPr="00EB4A1A">
        <w:rPr>
          <w:rFonts w:ascii="Times New Roman" w:hAnsi="Times New Roman" w:cs="Times New Roman"/>
          <w:bCs/>
          <w:sz w:val="22"/>
          <w:szCs w:val="22"/>
          <w:rPrChange w:id="279" w:author="HP" w:date="2023-10-01T13:59:00Z">
            <w:rPr>
              <w:rFonts w:ascii="Times New Roman" w:hAnsi="Times New Roman" w:cs="Times New Roman"/>
              <w:b/>
              <w:bCs/>
              <w:sz w:val="22"/>
              <w:szCs w:val="22"/>
            </w:rPr>
          </w:rPrChange>
        </w:rPr>
        <w:t xml:space="preserve"> – Nickel Acetate</w:t>
      </w:r>
      <w:r w:rsidR="00EB4A1A" w:rsidRPr="00EB4A1A">
        <w:rPr>
          <w:rFonts w:ascii="Times New Roman" w:hAnsi="Times New Roman" w:cs="Times New Roman"/>
          <w:bCs/>
          <w:sz w:val="22"/>
          <w:szCs w:val="22"/>
          <w:rPrChange w:id="280" w:author="HP" w:date="2023-10-01T13:59:00Z">
            <w:rPr>
              <w:rFonts w:ascii="Times New Roman" w:hAnsi="Times New Roman" w:cs="Times New Roman"/>
              <w:b/>
              <w:bCs/>
              <w:sz w:val="22"/>
              <w:szCs w:val="22"/>
            </w:rPr>
          </w:rPrChange>
        </w:rPr>
        <w:t xml:space="preserve">, </w:t>
      </w:r>
      <w:r w:rsidR="00EB4A1A" w:rsidRPr="00EB4A1A">
        <w:rPr>
          <w:rFonts w:ascii="Times New Roman" w:hAnsi="Times New Roman" w:cs="Times New Roman"/>
          <w:bCs/>
          <w:sz w:val="22"/>
          <w:szCs w:val="22"/>
          <w:rPrChange w:id="281" w:author="HP" w:date="2023-10-01T13:59:00Z">
            <w:rPr>
              <w:rFonts w:ascii="Times New Roman" w:hAnsi="Times New Roman" w:cs="Times New Roman"/>
              <w:b/>
              <w:bCs/>
              <w:sz w:val="22"/>
              <w:szCs w:val="22"/>
            </w:rPr>
          </w:rPrChange>
        </w:rPr>
        <w:t>EG – Ethylene Glycol</w:t>
      </w:r>
      <w:ins w:id="282" w:author="HP" w:date="2023-10-01T13:59:00Z">
        <w:r w:rsidR="004A7685">
          <w:rPr>
            <w:rFonts w:ascii="Times New Roman" w:hAnsi="Times New Roman" w:cs="Times New Roman"/>
            <w:bCs/>
            <w:sz w:val="22"/>
            <w:szCs w:val="22"/>
          </w:rPr>
          <w:t>.</w:t>
        </w:r>
      </w:ins>
    </w:p>
    <w:p w14:paraId="0C1E9321" w14:textId="0EA46DC8" w:rsidR="00D55A57" w:rsidRPr="00D55A57" w:rsidRDefault="00D55A57" w:rsidP="00D55A57">
      <w:pPr>
        <w:pStyle w:val="ListParagraph"/>
        <w:numPr>
          <w:ilvl w:val="0"/>
          <w:numId w:val="6"/>
        </w:numPr>
        <w:spacing w:line="360" w:lineRule="auto"/>
        <w:ind w:left="0" w:hanging="426"/>
        <w:rPr>
          <w:rFonts w:ascii="Times New Roman" w:hAnsi="Times New Roman" w:cs="Times New Roman"/>
          <w:b/>
          <w:bCs/>
          <w:sz w:val="28"/>
          <w:szCs w:val="28"/>
        </w:rPr>
      </w:pPr>
      <w:r>
        <w:rPr>
          <w:rFonts w:ascii="Times New Roman" w:hAnsi="Times New Roman" w:cs="Times New Roman"/>
          <w:b/>
          <w:bCs/>
          <w:sz w:val="28"/>
          <w:szCs w:val="28"/>
          <w:lang w:val="en-GB"/>
        </w:rPr>
        <w:t>Results and Discussions</w:t>
      </w:r>
    </w:p>
    <w:p w14:paraId="52D74FE9" w14:textId="1755A60C" w:rsidR="00D55A57" w:rsidRPr="00D55A57" w:rsidRDefault="00D55A57" w:rsidP="00D55A57">
      <w:pPr>
        <w:pStyle w:val="ListParagraph"/>
        <w:numPr>
          <w:ilvl w:val="1"/>
          <w:numId w:val="6"/>
        </w:numPr>
        <w:spacing w:line="360" w:lineRule="auto"/>
        <w:ind w:left="567" w:hanging="567"/>
        <w:rPr>
          <w:rFonts w:ascii="Times New Roman" w:hAnsi="Times New Roman" w:cs="Times New Roman"/>
          <w:b/>
          <w:bCs/>
          <w:sz w:val="28"/>
          <w:szCs w:val="28"/>
        </w:rPr>
      </w:pPr>
      <w:r>
        <w:rPr>
          <w:rFonts w:ascii="Times New Roman" w:hAnsi="Times New Roman" w:cs="Times New Roman"/>
          <w:i/>
          <w:iCs/>
          <w:sz w:val="28"/>
          <w:szCs w:val="28"/>
        </w:rPr>
        <w:t>X-Ray Diffraction  (XRD)</w:t>
      </w:r>
    </w:p>
    <w:p w14:paraId="1146F24E" w14:textId="5CBB9223" w:rsidR="00D55A57" w:rsidRPr="00D55A57" w:rsidRDefault="00D55A57" w:rsidP="00D55A57">
      <w:pPr>
        <w:pStyle w:val="ListParagraph"/>
        <w:numPr>
          <w:ilvl w:val="2"/>
          <w:numId w:val="6"/>
        </w:numPr>
        <w:spacing w:line="360" w:lineRule="auto"/>
        <w:ind w:hanging="709"/>
        <w:rPr>
          <w:rFonts w:ascii="Times New Roman" w:hAnsi="Times New Roman" w:cs="Times New Roman"/>
          <w:b/>
          <w:bCs/>
        </w:rPr>
      </w:pPr>
      <w:r w:rsidRPr="00D55A57">
        <w:rPr>
          <w:rFonts w:ascii="Times New Roman" w:hAnsi="Times New Roman" w:cs="Times New Roman"/>
          <w:i/>
          <w:iCs/>
        </w:rPr>
        <w:t>NMO – Hydrothermal route results</w:t>
      </w:r>
    </w:p>
    <w:p w14:paraId="3D1E879B" w14:textId="77777777" w:rsidR="00D55A57" w:rsidRPr="00D55A57" w:rsidRDefault="00D55A57" w:rsidP="00D55A57">
      <w:pPr>
        <w:pStyle w:val="ListParagraph"/>
        <w:spacing w:line="360" w:lineRule="auto"/>
        <w:ind w:left="1843"/>
        <w:rPr>
          <w:rFonts w:ascii="Times New Roman" w:hAnsi="Times New Roman" w:cs="Times New Roman"/>
          <w:b/>
          <w:bCs/>
        </w:rPr>
      </w:pPr>
    </w:p>
    <w:p w14:paraId="0644FBFA" w14:textId="5C45794F" w:rsidR="00D55A57" w:rsidRDefault="00D55A57" w:rsidP="006E5ED8">
      <w:pPr>
        <w:pStyle w:val="ListParagraph"/>
        <w:spacing w:line="360" w:lineRule="auto"/>
        <w:ind w:left="-142"/>
        <w:jc w:val="center"/>
        <w:rPr>
          <w:rFonts w:ascii="Times New Roman" w:hAnsi="Times New Roman" w:cs="Times New Roman"/>
          <w:b/>
          <w:bCs/>
        </w:rPr>
        <w:pPrChange w:id="283" w:author="HP" w:date="2023-10-01T14:03:00Z">
          <w:pPr>
            <w:pStyle w:val="ListParagraph"/>
            <w:spacing w:line="360" w:lineRule="auto"/>
            <w:ind w:left="-142"/>
          </w:pPr>
        </w:pPrChange>
      </w:pPr>
      <w:bookmarkStart w:id="284" w:name="_GoBack"/>
      <w:r>
        <w:rPr>
          <w:rFonts w:ascii="Times New Roman" w:hAnsi="Times New Roman" w:cs="Times New Roman"/>
          <w:b/>
          <w:bCs/>
          <w:noProof/>
          <w:lang w:val="en-US"/>
        </w:rPr>
        <w:drawing>
          <wp:inline distT="0" distB="0" distL="0" distR="0" wp14:anchorId="704BAB01" wp14:editId="0885D5F8">
            <wp:extent cx="4967800" cy="3474720"/>
            <wp:effectExtent l="0" t="0" r="4445" b="0"/>
            <wp:docPr id="1734746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46422" name="Picture 1734746422"/>
                    <pic:cNvPicPr/>
                  </pic:nvPicPr>
                  <pic:blipFill rotWithShape="1">
                    <a:blip r:embed="rId8" cstate="print">
                      <a:extLst>
                        <a:ext uri="{28A0092B-C50C-407E-A947-70E740481C1C}">
                          <a14:useLocalDpi xmlns:a14="http://schemas.microsoft.com/office/drawing/2010/main" val="0"/>
                        </a:ext>
                      </a:extLst>
                    </a:blip>
                    <a:srcRect l="9612" t="7536" r="8573" b="18413"/>
                    <a:stretch/>
                  </pic:blipFill>
                  <pic:spPr bwMode="auto">
                    <a:xfrm>
                      <a:off x="0" y="0"/>
                      <a:ext cx="4967800" cy="3474720"/>
                    </a:xfrm>
                    <a:prstGeom prst="rect">
                      <a:avLst/>
                    </a:prstGeom>
                    <a:ln>
                      <a:noFill/>
                    </a:ln>
                    <a:extLst>
                      <a:ext uri="{53640926-AAD7-44D8-BBD7-CCE9431645EC}">
                        <a14:shadowObscured xmlns:a14="http://schemas.microsoft.com/office/drawing/2010/main"/>
                      </a:ext>
                    </a:extLst>
                  </pic:spPr>
                </pic:pic>
              </a:graphicData>
            </a:graphic>
          </wp:inline>
        </w:drawing>
      </w:r>
      <w:bookmarkEnd w:id="284"/>
    </w:p>
    <w:p w14:paraId="08AD9F04" w14:textId="4B87BC3F" w:rsidR="00D55A57" w:rsidRPr="00352901" w:rsidRDefault="00D55A57">
      <w:pPr>
        <w:spacing w:line="360" w:lineRule="auto"/>
        <w:jc w:val="both"/>
        <w:rPr>
          <w:rFonts w:ascii="Times New Roman" w:hAnsi="Times New Roman" w:cs="Times New Roman"/>
          <w:rPrChange w:id="285" w:author="HP" w:date="2023-09-30T19:42:00Z">
            <w:rPr/>
          </w:rPrChange>
        </w:rPr>
        <w:pPrChange w:id="286" w:author="HP" w:date="2023-09-30T19:46:00Z">
          <w:pPr>
            <w:pStyle w:val="ListParagraph"/>
            <w:spacing w:line="360" w:lineRule="auto"/>
            <w:ind w:left="284"/>
            <w:jc w:val="center"/>
          </w:pPr>
        </w:pPrChange>
      </w:pPr>
      <w:r w:rsidRPr="00D07A92">
        <w:rPr>
          <w:rFonts w:ascii="Times New Roman" w:hAnsi="Times New Roman" w:cs="Times New Roman"/>
          <w:b/>
          <w:rPrChange w:id="287" w:author="HP" w:date="2023-09-30T19:45:00Z">
            <w:rPr/>
          </w:rPrChange>
        </w:rPr>
        <w:lastRenderedPageBreak/>
        <w:t>Fig. 1.</w:t>
      </w:r>
      <w:del w:id="288" w:author="HP" w:date="2023-09-30T19:45:00Z">
        <w:r w:rsidRPr="00D07A92" w:rsidDel="00D07A92">
          <w:rPr>
            <w:rFonts w:ascii="Times New Roman" w:hAnsi="Times New Roman" w:cs="Times New Roman"/>
            <w:b/>
            <w:rPrChange w:id="289" w:author="HP" w:date="2023-09-30T19:45:00Z">
              <w:rPr/>
            </w:rPrChange>
          </w:rPr>
          <w:delText>:</w:delText>
        </w:r>
      </w:del>
      <w:r w:rsidRPr="00352901">
        <w:rPr>
          <w:rFonts w:ascii="Times New Roman" w:hAnsi="Times New Roman" w:cs="Times New Roman"/>
          <w:rPrChange w:id="290" w:author="HP" w:date="2023-09-30T19:42:00Z">
            <w:rPr/>
          </w:rPrChange>
        </w:rPr>
        <w:t xml:space="preserve">  XRD pattern of Hydrothermally prepared samples with different annealing parameters</w:t>
      </w:r>
    </w:p>
    <w:p w14:paraId="1A95AEE5" w14:textId="77777777" w:rsidR="00D55A57" w:rsidRPr="00D55A57" w:rsidRDefault="00D55A57" w:rsidP="00D55A57">
      <w:pPr>
        <w:pStyle w:val="ListParagraph"/>
        <w:spacing w:line="360" w:lineRule="auto"/>
        <w:ind w:left="1276"/>
        <w:jc w:val="center"/>
        <w:rPr>
          <w:rFonts w:ascii="Times New Roman" w:hAnsi="Times New Roman" w:cs="Times New Roman"/>
        </w:rPr>
      </w:pPr>
    </w:p>
    <w:p w14:paraId="7D2617E9" w14:textId="30B3A882" w:rsidR="00D55A57" w:rsidRDefault="00CE6985" w:rsidP="00593FA5">
      <w:pPr>
        <w:pStyle w:val="ListParagraph"/>
        <w:spacing w:line="360" w:lineRule="auto"/>
        <w:ind w:left="426" w:firstLine="294"/>
        <w:jc w:val="both"/>
        <w:rPr>
          <w:rFonts w:ascii="Times New Roman" w:hAnsi="Times New Roman" w:cs="Times New Roman"/>
        </w:rPr>
      </w:pPr>
      <w:ins w:id="291" w:author="HP" w:date="2023-09-30T19:45:00Z">
        <w:r>
          <w:rPr>
            <w:rFonts w:ascii="Times New Roman" w:hAnsi="Times New Roman" w:cs="Times New Roman"/>
          </w:rPr>
          <w:t xml:space="preserve">Fig. 1 shows the XRD of </w:t>
        </w:r>
      </w:ins>
      <w:ins w:id="292" w:author="HP" w:date="2023-09-30T19:46:00Z">
        <w:r>
          <w:rPr>
            <w:rFonts w:ascii="Times New Roman" w:hAnsi="Times New Roman" w:cs="Times New Roman"/>
          </w:rPr>
          <w:t xml:space="preserve"> hydrothermally prepared samples with different annealing temperature for metal precursor ratio of 1:2 with the s</w:t>
        </w:r>
      </w:ins>
      <w:ins w:id="293" w:author="HP" w:date="2023-09-30T19:47:00Z">
        <w:r>
          <w:rPr>
            <w:rFonts w:ascii="Times New Roman" w:hAnsi="Times New Roman" w:cs="Times New Roman"/>
          </w:rPr>
          <w:t xml:space="preserve">ame hydrothermal temperature and time. </w:t>
        </w:r>
      </w:ins>
      <w:r w:rsidR="00D55A57">
        <w:rPr>
          <w:rFonts w:ascii="Times New Roman" w:hAnsi="Times New Roman" w:cs="Times New Roman"/>
        </w:rPr>
        <w:t>The majority of diffraction peaks present in the data (Fig. 1) correspond to the peaks of NiMnO</w:t>
      </w:r>
      <w:r w:rsidR="00D55A57" w:rsidRPr="008258A5">
        <w:rPr>
          <w:rFonts w:ascii="Times New Roman" w:hAnsi="Times New Roman" w:cs="Times New Roman"/>
          <w:vertAlign w:val="subscript"/>
          <w:rPrChange w:id="294" w:author="HP" w:date="2023-09-30T19:47:00Z">
            <w:rPr>
              <w:rFonts w:ascii="Times New Roman" w:hAnsi="Times New Roman" w:cs="Times New Roman"/>
            </w:rPr>
          </w:rPrChange>
        </w:rPr>
        <w:t>3</w:t>
      </w:r>
      <w:r w:rsidR="00D55A57">
        <w:rPr>
          <w:rFonts w:ascii="Times New Roman" w:hAnsi="Times New Roman" w:cs="Times New Roman"/>
        </w:rPr>
        <w:t xml:space="preserve">, along with some </w:t>
      </w:r>
      <w:ins w:id="295" w:author="HP" w:date="2023-09-30T19:47:00Z">
        <w:r w:rsidR="008258A5">
          <w:rPr>
            <w:rFonts w:ascii="Times New Roman" w:hAnsi="Times New Roman" w:cs="Times New Roman"/>
          </w:rPr>
          <w:t xml:space="preserve">impurity </w:t>
        </w:r>
      </w:ins>
      <w:r w:rsidR="00D55A57">
        <w:rPr>
          <w:rFonts w:ascii="Times New Roman" w:hAnsi="Times New Roman" w:cs="Times New Roman"/>
        </w:rPr>
        <w:t>peaks of Mn</w:t>
      </w:r>
      <w:r w:rsidR="00D55A57" w:rsidRPr="008258A5">
        <w:rPr>
          <w:rFonts w:ascii="Times New Roman" w:hAnsi="Times New Roman" w:cs="Times New Roman"/>
          <w:vertAlign w:val="subscript"/>
          <w:rPrChange w:id="296" w:author="HP" w:date="2023-09-30T19:48:00Z">
            <w:rPr>
              <w:rFonts w:ascii="Times New Roman" w:hAnsi="Times New Roman" w:cs="Times New Roman"/>
            </w:rPr>
          </w:rPrChange>
        </w:rPr>
        <w:t>3</w:t>
      </w:r>
      <w:r w:rsidR="00D55A57">
        <w:rPr>
          <w:rFonts w:ascii="Times New Roman" w:hAnsi="Times New Roman" w:cs="Times New Roman"/>
        </w:rPr>
        <w:t>O</w:t>
      </w:r>
      <w:r w:rsidR="00D55A57" w:rsidRPr="008258A5">
        <w:rPr>
          <w:rFonts w:ascii="Times New Roman" w:hAnsi="Times New Roman" w:cs="Times New Roman"/>
          <w:vertAlign w:val="subscript"/>
          <w:rPrChange w:id="297" w:author="HP" w:date="2023-09-30T19:48:00Z">
            <w:rPr>
              <w:rFonts w:ascii="Times New Roman" w:hAnsi="Times New Roman" w:cs="Times New Roman"/>
            </w:rPr>
          </w:rPrChange>
        </w:rPr>
        <w:t>4</w:t>
      </w:r>
      <w:r w:rsidR="00D55A57">
        <w:rPr>
          <w:rFonts w:ascii="Times New Roman" w:hAnsi="Times New Roman" w:cs="Times New Roman"/>
        </w:rPr>
        <w:t xml:space="preserve"> and Ni</w:t>
      </w:r>
      <w:r w:rsidR="00D55A57" w:rsidRPr="008258A5">
        <w:rPr>
          <w:rFonts w:ascii="Times New Roman" w:hAnsi="Times New Roman" w:cs="Times New Roman"/>
          <w:vertAlign w:val="subscript"/>
          <w:rPrChange w:id="298" w:author="HP" w:date="2023-09-30T19:48:00Z">
            <w:rPr>
              <w:rFonts w:ascii="Times New Roman" w:hAnsi="Times New Roman" w:cs="Times New Roman"/>
            </w:rPr>
          </w:rPrChange>
        </w:rPr>
        <w:t>6</w:t>
      </w:r>
      <w:r w:rsidR="00D55A57">
        <w:rPr>
          <w:rFonts w:ascii="Times New Roman" w:hAnsi="Times New Roman" w:cs="Times New Roman"/>
        </w:rPr>
        <w:t>MnO</w:t>
      </w:r>
      <w:r w:rsidR="00D55A57" w:rsidRPr="008258A5">
        <w:rPr>
          <w:rFonts w:ascii="Times New Roman" w:hAnsi="Times New Roman" w:cs="Times New Roman"/>
          <w:vertAlign w:val="subscript"/>
          <w:rPrChange w:id="299" w:author="HP" w:date="2023-09-30T19:48:00Z">
            <w:rPr>
              <w:rFonts w:ascii="Times New Roman" w:hAnsi="Times New Roman" w:cs="Times New Roman"/>
            </w:rPr>
          </w:rPrChange>
        </w:rPr>
        <w:t>8</w:t>
      </w:r>
      <w:r w:rsidR="00D55A57">
        <w:rPr>
          <w:rFonts w:ascii="Times New Roman" w:hAnsi="Times New Roman" w:cs="Times New Roman"/>
        </w:rPr>
        <w:t xml:space="preserve">. This indicates that the hydrothermal route was unsuccessful in the </w:t>
      </w:r>
      <w:ins w:id="300" w:author="HP" w:date="2023-09-30T19:48:00Z">
        <w:r w:rsidR="008258A5">
          <w:rPr>
            <w:rFonts w:ascii="Times New Roman" w:hAnsi="Times New Roman" w:cs="Times New Roman"/>
          </w:rPr>
          <w:t xml:space="preserve">phase formation </w:t>
        </w:r>
      </w:ins>
      <w:del w:id="301" w:author="HP" w:date="2023-09-30T19:48:00Z">
        <w:r w:rsidR="00D55A57" w:rsidDel="008258A5">
          <w:rPr>
            <w:rFonts w:ascii="Times New Roman" w:hAnsi="Times New Roman" w:cs="Times New Roman"/>
          </w:rPr>
          <w:delText>synthesis of phase</w:delText>
        </w:r>
      </w:del>
      <w:r w:rsidR="00D55A57">
        <w:rPr>
          <w:rFonts w:ascii="Times New Roman" w:hAnsi="Times New Roman" w:cs="Times New Roman"/>
        </w:rPr>
        <w:t xml:space="preserve"> of NiMn</w:t>
      </w:r>
      <w:r w:rsidR="00D55A57" w:rsidRPr="008258A5">
        <w:rPr>
          <w:rFonts w:ascii="Times New Roman" w:hAnsi="Times New Roman" w:cs="Times New Roman"/>
          <w:vertAlign w:val="subscript"/>
          <w:rPrChange w:id="302" w:author="HP" w:date="2023-09-30T19:48:00Z">
            <w:rPr>
              <w:rFonts w:ascii="Times New Roman" w:hAnsi="Times New Roman" w:cs="Times New Roman"/>
            </w:rPr>
          </w:rPrChange>
        </w:rPr>
        <w:t>2</w:t>
      </w:r>
      <w:r w:rsidR="00D55A57">
        <w:rPr>
          <w:rFonts w:ascii="Times New Roman" w:hAnsi="Times New Roman" w:cs="Times New Roman"/>
        </w:rPr>
        <w:t>O</w:t>
      </w:r>
      <w:r w:rsidR="00D55A57" w:rsidRPr="008258A5">
        <w:rPr>
          <w:rFonts w:ascii="Times New Roman" w:hAnsi="Times New Roman" w:cs="Times New Roman"/>
          <w:vertAlign w:val="subscript"/>
          <w:rPrChange w:id="303" w:author="HP" w:date="2023-09-30T19:48:00Z">
            <w:rPr>
              <w:rFonts w:ascii="Times New Roman" w:hAnsi="Times New Roman" w:cs="Times New Roman"/>
            </w:rPr>
          </w:rPrChange>
        </w:rPr>
        <w:t>4</w:t>
      </w:r>
      <w:r w:rsidR="00D55A57">
        <w:rPr>
          <w:rFonts w:ascii="Times New Roman" w:hAnsi="Times New Roman" w:cs="Times New Roman"/>
        </w:rPr>
        <w:t xml:space="preserve">. Various ratios of precursors were also tried which gave the same results. </w:t>
      </w:r>
      <w:ins w:id="304" w:author="HP" w:date="2023-09-30T19:49:00Z">
        <w:r w:rsidR="008258A5">
          <w:rPr>
            <w:rFonts w:ascii="Times New Roman" w:hAnsi="Times New Roman" w:cs="Times New Roman"/>
          </w:rPr>
          <w:t>The reason behind not forming the pure phase is u</w:t>
        </w:r>
      </w:ins>
      <w:ins w:id="305" w:author="HP" w:date="2023-09-30T19:50:00Z">
        <w:r w:rsidR="008258A5">
          <w:rPr>
            <w:rFonts w:ascii="Times New Roman" w:hAnsi="Times New Roman" w:cs="Times New Roman"/>
          </w:rPr>
          <w:t>nknown.</w:t>
        </w:r>
      </w:ins>
      <w:ins w:id="306" w:author="HP" w:date="2023-09-30T19:49:00Z">
        <w:r w:rsidR="008258A5">
          <w:rPr>
            <w:rFonts w:ascii="Times New Roman" w:hAnsi="Times New Roman" w:cs="Times New Roman"/>
          </w:rPr>
          <w:t xml:space="preserve"> </w:t>
        </w:r>
      </w:ins>
      <w:del w:id="307" w:author="HP" w:date="2023-09-30T19:50:00Z">
        <w:r w:rsidR="00D55A57" w:rsidDel="000F7201">
          <w:rPr>
            <w:rFonts w:ascii="Times New Roman" w:hAnsi="Times New Roman" w:cs="Times New Roman"/>
          </w:rPr>
          <w:delText xml:space="preserve">Further steps for improvement are listed in the </w:delText>
        </w:r>
        <w:r w:rsidR="00D55A57" w:rsidRPr="00D55A57" w:rsidDel="000F7201">
          <w:rPr>
            <w:rFonts w:ascii="Times New Roman" w:hAnsi="Times New Roman" w:cs="Times New Roman"/>
            <w:i/>
            <w:iCs/>
          </w:rPr>
          <w:delText>further scope</w:delText>
        </w:r>
        <w:r w:rsidR="00D55A57" w:rsidDel="000F7201">
          <w:rPr>
            <w:rFonts w:ascii="Times New Roman" w:hAnsi="Times New Roman" w:cs="Times New Roman"/>
          </w:rPr>
          <w:delText xml:space="preserve"> section.</w:delText>
        </w:r>
      </w:del>
      <w:ins w:id="308" w:author="HP" w:date="2023-09-30T19:50:00Z">
        <w:r w:rsidR="000F7201">
          <w:rPr>
            <w:rFonts w:ascii="Times New Roman" w:hAnsi="Times New Roman" w:cs="Times New Roman"/>
          </w:rPr>
          <w:t xml:space="preserve"> As the p</w:t>
        </w:r>
      </w:ins>
      <w:ins w:id="309" w:author="HP" w:date="2023-09-30T19:51:00Z">
        <w:r w:rsidR="000F7201">
          <w:rPr>
            <w:rFonts w:ascii="Times New Roman" w:hAnsi="Times New Roman" w:cs="Times New Roman"/>
          </w:rPr>
          <w:t>hase is not formed after optimization of various reaction parameters, hence we have shifted to another s</w:t>
        </w:r>
      </w:ins>
      <w:ins w:id="310" w:author="HP" w:date="2023-09-30T19:52:00Z">
        <w:r w:rsidR="000F7201">
          <w:rPr>
            <w:rFonts w:ascii="Times New Roman" w:hAnsi="Times New Roman" w:cs="Times New Roman"/>
          </w:rPr>
          <w:t>ynthesis procedure i.e. coprecipitation method.</w:t>
        </w:r>
      </w:ins>
    </w:p>
    <w:p w14:paraId="5A14AE04" w14:textId="77777777" w:rsidR="00593FA5" w:rsidRPr="00593FA5" w:rsidRDefault="00593FA5" w:rsidP="00593FA5">
      <w:pPr>
        <w:pStyle w:val="ListParagraph"/>
        <w:spacing w:line="360" w:lineRule="auto"/>
        <w:ind w:left="426" w:firstLine="294"/>
        <w:jc w:val="both"/>
        <w:rPr>
          <w:rFonts w:ascii="Times New Roman" w:hAnsi="Times New Roman" w:cs="Times New Roman"/>
        </w:rPr>
      </w:pPr>
    </w:p>
    <w:p w14:paraId="5222935A" w14:textId="76D40336" w:rsidR="00D55A57" w:rsidRPr="00D55A57" w:rsidRDefault="00D55A57" w:rsidP="00D55A57">
      <w:pPr>
        <w:pStyle w:val="ListParagraph"/>
        <w:numPr>
          <w:ilvl w:val="2"/>
          <w:numId w:val="6"/>
        </w:numPr>
        <w:spacing w:line="360" w:lineRule="auto"/>
        <w:ind w:hanging="709"/>
        <w:rPr>
          <w:rFonts w:ascii="Times New Roman" w:hAnsi="Times New Roman" w:cs="Times New Roman"/>
          <w:b/>
          <w:bCs/>
          <w:sz w:val="32"/>
          <w:szCs w:val="32"/>
          <w:u w:val="single"/>
        </w:rPr>
      </w:pPr>
      <w:r w:rsidRPr="00D55A57">
        <w:rPr>
          <w:rFonts w:ascii="Times New Roman" w:hAnsi="Times New Roman" w:cs="Times New Roman"/>
          <w:i/>
          <w:iCs/>
        </w:rPr>
        <w:t xml:space="preserve">NMO – Co-precipitation Route comparison between different </w:t>
      </w:r>
      <w:r>
        <w:rPr>
          <w:rFonts w:ascii="Times New Roman" w:hAnsi="Times New Roman" w:cs="Times New Roman"/>
          <w:i/>
          <w:iCs/>
        </w:rPr>
        <w:t xml:space="preserve">Ni and Mn precursor </w:t>
      </w:r>
      <w:r w:rsidRPr="00D55A57">
        <w:rPr>
          <w:rFonts w:ascii="Times New Roman" w:hAnsi="Times New Roman" w:cs="Times New Roman"/>
          <w:i/>
          <w:iCs/>
        </w:rPr>
        <w:t>ratios</w:t>
      </w:r>
    </w:p>
    <w:p w14:paraId="23988AB5" w14:textId="4A7FA555" w:rsidR="00D55A57" w:rsidRDefault="00D55A57" w:rsidP="00D55A57">
      <w:pPr>
        <w:pStyle w:val="ListParagraph"/>
        <w:spacing w:line="360" w:lineRule="auto"/>
        <w:ind w:left="284"/>
        <w:rPr>
          <w:rFonts w:ascii="Times New Roman" w:hAnsi="Times New Roman" w:cs="Times New Roman"/>
          <w:b/>
          <w:bCs/>
          <w:sz w:val="32"/>
          <w:szCs w:val="32"/>
          <w:u w:val="single"/>
        </w:rPr>
      </w:pPr>
      <w:r>
        <w:rPr>
          <w:rFonts w:ascii="Times New Roman" w:hAnsi="Times New Roman" w:cs="Times New Roman"/>
          <w:b/>
          <w:bCs/>
          <w:noProof/>
          <w:sz w:val="32"/>
          <w:szCs w:val="32"/>
          <w:u w:val="single"/>
          <w:lang w:val="en-US"/>
        </w:rPr>
        <w:drawing>
          <wp:inline distT="0" distB="0" distL="0" distR="0" wp14:anchorId="1DF69775" wp14:editId="70D00D80">
            <wp:extent cx="5565237" cy="4293214"/>
            <wp:effectExtent l="0" t="0" r="0" b="0"/>
            <wp:docPr id="2135675161" name="Picture 5" descr="A graph of a graph showing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75161" name="Picture 5" descr="A graph of a graph showing different color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9974" t="6555" r="6677" b="10239"/>
                    <a:stretch/>
                  </pic:blipFill>
                  <pic:spPr bwMode="auto">
                    <a:xfrm>
                      <a:off x="0" y="0"/>
                      <a:ext cx="5600111" cy="4320117"/>
                    </a:xfrm>
                    <a:prstGeom prst="rect">
                      <a:avLst/>
                    </a:prstGeom>
                    <a:ln>
                      <a:noFill/>
                    </a:ln>
                    <a:extLst>
                      <a:ext uri="{53640926-AAD7-44D8-BBD7-CCE9431645EC}">
                        <a14:shadowObscured xmlns:a14="http://schemas.microsoft.com/office/drawing/2010/main"/>
                      </a:ext>
                    </a:extLst>
                  </pic:spPr>
                </pic:pic>
              </a:graphicData>
            </a:graphic>
          </wp:inline>
        </w:drawing>
      </w:r>
    </w:p>
    <w:p w14:paraId="532C030E" w14:textId="58E997A3" w:rsidR="00D55A57" w:rsidRDefault="00D55A57">
      <w:pPr>
        <w:pStyle w:val="ListParagraph"/>
        <w:spacing w:line="360" w:lineRule="auto"/>
        <w:ind w:left="851"/>
        <w:jc w:val="both"/>
        <w:rPr>
          <w:rFonts w:ascii="Times New Roman" w:hAnsi="Times New Roman" w:cs="Times New Roman"/>
        </w:rPr>
        <w:pPrChange w:id="311" w:author="HP" w:date="2023-09-30T19:52:00Z">
          <w:pPr>
            <w:pStyle w:val="ListParagraph"/>
            <w:spacing w:line="360" w:lineRule="auto"/>
            <w:ind w:left="851"/>
            <w:jc w:val="center"/>
          </w:pPr>
        </w:pPrChange>
      </w:pPr>
      <w:r w:rsidRPr="00586BE7">
        <w:rPr>
          <w:rFonts w:ascii="Times New Roman" w:hAnsi="Times New Roman" w:cs="Times New Roman"/>
          <w:b/>
          <w:rPrChange w:id="312" w:author="HP" w:date="2023-09-30T19:52:00Z">
            <w:rPr>
              <w:rFonts w:ascii="Times New Roman" w:hAnsi="Times New Roman" w:cs="Times New Roman"/>
            </w:rPr>
          </w:rPrChange>
        </w:rPr>
        <w:lastRenderedPageBreak/>
        <w:t>Fig 2.</w:t>
      </w:r>
      <w:del w:id="313" w:author="HP" w:date="2023-09-30T19:52:00Z">
        <w:r w:rsidRPr="00586BE7" w:rsidDel="00586BE7">
          <w:rPr>
            <w:rFonts w:ascii="Times New Roman" w:hAnsi="Times New Roman" w:cs="Times New Roman"/>
            <w:b/>
            <w:rPrChange w:id="314" w:author="HP" w:date="2023-09-30T19:52:00Z">
              <w:rPr>
                <w:rFonts w:ascii="Times New Roman" w:hAnsi="Times New Roman" w:cs="Times New Roman"/>
              </w:rPr>
            </w:rPrChange>
          </w:rPr>
          <w:delText>:</w:delText>
        </w:r>
      </w:del>
      <w:r w:rsidRPr="00D55A57">
        <w:rPr>
          <w:rFonts w:ascii="Times New Roman" w:hAnsi="Times New Roman" w:cs="Times New Roman"/>
        </w:rPr>
        <w:t xml:space="preserve"> XRD pattern of samples prepared by co-precipitation route depicting variation in phase formed with different precursor ratios</w:t>
      </w:r>
    </w:p>
    <w:p w14:paraId="6EBE10F8" w14:textId="77777777" w:rsidR="00D55A57" w:rsidRPr="00D55A57" w:rsidRDefault="00D55A57" w:rsidP="00D55A57">
      <w:pPr>
        <w:pStyle w:val="ListParagraph"/>
        <w:spacing w:line="360" w:lineRule="auto"/>
        <w:ind w:left="851"/>
        <w:jc w:val="center"/>
        <w:rPr>
          <w:rFonts w:ascii="Times New Roman" w:hAnsi="Times New Roman" w:cs="Times New Roman"/>
        </w:rPr>
      </w:pPr>
    </w:p>
    <w:p w14:paraId="6022D1DC" w14:textId="0C8FD530" w:rsidR="00D55A57" w:rsidRPr="008E3433" w:rsidRDefault="00ED6172" w:rsidP="008E3433">
      <w:pPr>
        <w:pStyle w:val="ListParagraph"/>
        <w:spacing w:line="360" w:lineRule="auto"/>
        <w:ind w:left="426" w:firstLine="294"/>
        <w:jc w:val="both"/>
        <w:rPr>
          <w:rFonts w:ascii="Times New Roman" w:hAnsi="Times New Roman" w:cs="Times New Roman"/>
        </w:rPr>
      </w:pPr>
      <w:ins w:id="315" w:author="HP" w:date="2023-09-30T19:54:00Z">
        <w:r>
          <w:rPr>
            <w:rFonts w:ascii="Times New Roman" w:hAnsi="Times New Roman" w:cs="Times New Roman"/>
          </w:rPr>
          <w:t>Fig. 2 corroborate the XRD data of MNO synthesized by co-precipitation method by varying t</w:t>
        </w:r>
      </w:ins>
      <w:ins w:id="316" w:author="HP" w:date="2023-09-30T19:55:00Z">
        <w:r>
          <w:rPr>
            <w:rFonts w:ascii="Times New Roman" w:hAnsi="Times New Roman" w:cs="Times New Roman"/>
          </w:rPr>
          <w:t>he ratio of metal precursor to 1:</w:t>
        </w:r>
      </w:ins>
      <w:ins w:id="317" w:author="HP" w:date="2023-09-30T19:56:00Z">
        <w:r>
          <w:rPr>
            <w:rFonts w:ascii="Times New Roman" w:hAnsi="Times New Roman" w:cs="Times New Roman"/>
          </w:rPr>
          <w:t>1, 1:1.5, and 1:2 and by keeping the other parameters same.</w:t>
        </w:r>
        <w:r w:rsidR="004B53E2">
          <w:rPr>
            <w:rFonts w:ascii="Times New Roman" w:hAnsi="Times New Roman" w:cs="Times New Roman"/>
          </w:rPr>
          <w:t xml:space="preserve"> For the 1:1 and 1:1.5 ratio there is no phase match but as the ratio </w:t>
        </w:r>
      </w:ins>
      <w:ins w:id="318" w:author="HP" w:date="2023-09-30T19:57:00Z">
        <w:r w:rsidR="004B53E2">
          <w:rPr>
            <w:rFonts w:ascii="Times New Roman" w:hAnsi="Times New Roman" w:cs="Times New Roman"/>
          </w:rPr>
          <w:t>changed to 1:2 the phase formation starts but with the some impurities.</w:t>
        </w:r>
      </w:ins>
      <w:ins w:id="319" w:author="HP" w:date="2023-09-30T19:55:00Z">
        <w:r>
          <w:rPr>
            <w:rFonts w:ascii="Times New Roman" w:hAnsi="Times New Roman" w:cs="Times New Roman"/>
          </w:rPr>
          <w:t xml:space="preserve"> </w:t>
        </w:r>
      </w:ins>
      <w:r w:rsidR="00D55A57">
        <w:rPr>
          <w:rFonts w:ascii="Times New Roman" w:hAnsi="Times New Roman" w:cs="Times New Roman"/>
        </w:rPr>
        <w:t>The diffraction peaks of the ratio 1:2 present in the data (Fig. 2) are indexed to the planes (103), (204), (105) and (305) (JCPDS no. 96-153-1195) of NiMn</w:t>
      </w:r>
      <w:r w:rsidR="00D55A57" w:rsidRPr="004A33E9">
        <w:rPr>
          <w:rFonts w:ascii="Times New Roman" w:hAnsi="Times New Roman" w:cs="Times New Roman"/>
          <w:vertAlign w:val="subscript"/>
          <w:rPrChange w:id="320" w:author="HP" w:date="2023-09-30T19:57:00Z">
            <w:rPr>
              <w:rFonts w:ascii="Times New Roman" w:hAnsi="Times New Roman" w:cs="Times New Roman"/>
            </w:rPr>
          </w:rPrChange>
        </w:rPr>
        <w:t>2</w:t>
      </w:r>
      <w:r w:rsidR="00D55A57">
        <w:rPr>
          <w:rFonts w:ascii="Times New Roman" w:hAnsi="Times New Roman" w:cs="Times New Roman"/>
        </w:rPr>
        <w:t>O</w:t>
      </w:r>
      <w:r w:rsidR="00D55A57" w:rsidRPr="004A33E9">
        <w:rPr>
          <w:rFonts w:ascii="Times New Roman" w:hAnsi="Times New Roman" w:cs="Times New Roman"/>
          <w:vertAlign w:val="subscript"/>
          <w:rPrChange w:id="321" w:author="HP" w:date="2023-09-30T19:57:00Z">
            <w:rPr>
              <w:rFonts w:ascii="Times New Roman" w:hAnsi="Times New Roman" w:cs="Times New Roman"/>
            </w:rPr>
          </w:rPrChange>
        </w:rPr>
        <w:t>4</w:t>
      </w:r>
      <w:r w:rsidR="00D55A57">
        <w:rPr>
          <w:rFonts w:ascii="Times New Roman" w:hAnsi="Times New Roman" w:cs="Times New Roman"/>
        </w:rPr>
        <w:t>, which indicates the successful formation of the same. These peaks are present along with some impurity peaks of Nickel Oxide, Mn</w:t>
      </w:r>
      <w:ins w:id="322" w:author="HP" w:date="2023-09-30T19:57:00Z">
        <w:r w:rsidR="00AD16AA" w:rsidRPr="00AD16AA">
          <w:rPr>
            <w:rFonts w:ascii="Times New Roman" w:hAnsi="Times New Roman" w:cs="Times New Roman"/>
            <w:vertAlign w:val="subscript"/>
            <w:rPrChange w:id="323" w:author="HP" w:date="2023-09-30T19:58:00Z">
              <w:rPr>
                <w:rFonts w:ascii="Times New Roman" w:hAnsi="Times New Roman" w:cs="Times New Roman"/>
              </w:rPr>
            </w:rPrChange>
          </w:rPr>
          <w:t>3</w:t>
        </w:r>
      </w:ins>
      <w:del w:id="324" w:author="HP" w:date="2023-09-30T19:58:00Z">
        <w:r w:rsidR="00D55A57" w:rsidDel="00AD16AA">
          <w:rPr>
            <w:rFonts w:ascii="Times New Roman" w:hAnsi="Times New Roman" w:cs="Times New Roman"/>
          </w:rPr>
          <w:delText>12</w:delText>
        </w:r>
      </w:del>
      <w:r w:rsidR="00D55A57">
        <w:rPr>
          <w:rFonts w:ascii="Times New Roman" w:hAnsi="Times New Roman" w:cs="Times New Roman"/>
        </w:rPr>
        <w:t>O</w:t>
      </w:r>
      <w:ins w:id="325" w:author="HP" w:date="2023-09-30T19:58:00Z">
        <w:r w:rsidR="00AD16AA" w:rsidRPr="00AD16AA">
          <w:rPr>
            <w:rFonts w:ascii="Times New Roman" w:hAnsi="Times New Roman" w:cs="Times New Roman"/>
            <w:vertAlign w:val="subscript"/>
            <w:rPrChange w:id="326" w:author="HP" w:date="2023-09-30T19:58:00Z">
              <w:rPr>
                <w:rFonts w:ascii="Times New Roman" w:hAnsi="Times New Roman" w:cs="Times New Roman"/>
              </w:rPr>
            </w:rPrChange>
          </w:rPr>
          <w:t>4</w:t>
        </w:r>
      </w:ins>
      <w:del w:id="327" w:author="HP" w:date="2023-09-30T19:58:00Z">
        <w:r w:rsidR="00D55A57" w:rsidDel="00AD16AA">
          <w:rPr>
            <w:rFonts w:ascii="Times New Roman" w:hAnsi="Times New Roman" w:cs="Times New Roman"/>
          </w:rPr>
          <w:delText>16</w:delText>
        </w:r>
      </w:del>
      <w:r w:rsidR="00D55A57">
        <w:rPr>
          <w:rFonts w:ascii="Times New Roman" w:hAnsi="Times New Roman" w:cs="Times New Roman"/>
        </w:rPr>
        <w:t xml:space="preserve"> and MnO</w:t>
      </w:r>
      <w:r w:rsidR="00D55A57" w:rsidRPr="00AD16AA">
        <w:rPr>
          <w:rFonts w:ascii="Times New Roman" w:hAnsi="Times New Roman" w:cs="Times New Roman"/>
          <w:vertAlign w:val="subscript"/>
          <w:rPrChange w:id="328" w:author="HP" w:date="2023-09-30T19:58:00Z">
            <w:rPr>
              <w:rFonts w:ascii="Times New Roman" w:hAnsi="Times New Roman" w:cs="Times New Roman"/>
            </w:rPr>
          </w:rPrChange>
        </w:rPr>
        <w:t>2</w:t>
      </w:r>
      <w:r w:rsidR="00D55A57">
        <w:rPr>
          <w:rFonts w:ascii="Times New Roman" w:hAnsi="Times New Roman" w:cs="Times New Roman"/>
        </w:rPr>
        <w:t xml:space="preserve">. </w:t>
      </w:r>
      <w:del w:id="329" w:author="HP" w:date="2023-09-30T19:58:00Z">
        <w:r w:rsidR="00D55A57" w:rsidDel="008E3433">
          <w:rPr>
            <w:rFonts w:ascii="Times New Roman" w:hAnsi="Times New Roman" w:cs="Times New Roman"/>
          </w:rPr>
          <w:delText>No phase was formed when precursors were taken in the ratio 1:1 and 1:1.5.</w:delText>
        </w:r>
      </w:del>
    </w:p>
    <w:p w14:paraId="63F20894" w14:textId="1A913B88" w:rsidR="00D55A57" w:rsidRPr="00D55A57" w:rsidRDefault="00D55A57" w:rsidP="00D55A57">
      <w:pPr>
        <w:pStyle w:val="ListParagraph"/>
        <w:numPr>
          <w:ilvl w:val="2"/>
          <w:numId w:val="6"/>
        </w:numPr>
        <w:spacing w:after="240" w:line="360" w:lineRule="auto"/>
        <w:ind w:hanging="709"/>
        <w:rPr>
          <w:rFonts w:ascii="Times New Roman" w:hAnsi="Times New Roman" w:cs="Times New Roman"/>
          <w:b/>
          <w:bCs/>
          <w:sz w:val="32"/>
          <w:szCs w:val="32"/>
          <w:u w:val="single"/>
        </w:rPr>
      </w:pPr>
      <w:r w:rsidRPr="00D55A57">
        <w:rPr>
          <w:rFonts w:ascii="Times New Roman" w:hAnsi="Times New Roman" w:cs="Times New Roman"/>
          <w:i/>
          <w:iCs/>
        </w:rPr>
        <w:t>NMO – Co-precipitation Route comparison between different</w:t>
      </w:r>
      <w:r>
        <w:rPr>
          <w:rFonts w:ascii="Times New Roman" w:hAnsi="Times New Roman" w:cs="Times New Roman"/>
          <w:i/>
          <w:iCs/>
        </w:rPr>
        <w:t xml:space="preserve"> annealing parameters</w:t>
      </w:r>
    </w:p>
    <w:p w14:paraId="4C9884C0" w14:textId="77777777" w:rsidR="00D55A57" w:rsidRPr="00D55A57" w:rsidRDefault="00D55A57" w:rsidP="00D55A57">
      <w:pPr>
        <w:pStyle w:val="ListParagraph"/>
        <w:spacing w:after="240" w:line="360" w:lineRule="auto"/>
        <w:ind w:left="993"/>
        <w:rPr>
          <w:rFonts w:ascii="Times New Roman" w:hAnsi="Times New Roman" w:cs="Times New Roman"/>
          <w:b/>
          <w:bCs/>
          <w:sz w:val="32"/>
          <w:szCs w:val="32"/>
          <w:u w:val="single"/>
        </w:rPr>
      </w:pPr>
    </w:p>
    <w:p w14:paraId="4AAC1EB7" w14:textId="58CF0D1E" w:rsidR="00D55A57" w:rsidRDefault="00D55A57" w:rsidP="007763F4">
      <w:pPr>
        <w:pStyle w:val="ListParagraph"/>
        <w:spacing w:after="240" w:line="360" w:lineRule="auto"/>
        <w:ind w:left="142"/>
        <w:jc w:val="center"/>
        <w:rPr>
          <w:rFonts w:ascii="Times New Roman" w:hAnsi="Times New Roman" w:cs="Times New Roman"/>
          <w:b/>
          <w:bCs/>
          <w:sz w:val="32"/>
          <w:szCs w:val="32"/>
          <w:u w:val="single"/>
        </w:rPr>
        <w:pPrChange w:id="330" w:author="HP" w:date="2023-10-01T14:03:00Z">
          <w:pPr>
            <w:pStyle w:val="ListParagraph"/>
            <w:spacing w:after="240" w:line="360" w:lineRule="auto"/>
            <w:ind w:left="142"/>
          </w:pPr>
        </w:pPrChange>
      </w:pPr>
      <w:r>
        <w:rPr>
          <w:rFonts w:ascii="Times New Roman" w:hAnsi="Times New Roman" w:cs="Times New Roman"/>
          <w:b/>
          <w:bCs/>
          <w:noProof/>
          <w:sz w:val="32"/>
          <w:szCs w:val="32"/>
          <w:u w:val="single"/>
          <w:lang w:val="en-US"/>
        </w:rPr>
        <w:drawing>
          <wp:inline distT="0" distB="0" distL="0" distR="0" wp14:anchorId="1A371D6E" wp14:editId="3B061F6B">
            <wp:extent cx="5644154" cy="4937760"/>
            <wp:effectExtent l="0" t="0" r="0" b="0"/>
            <wp:docPr id="1792092405"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92405" name="Picture 6" descr="A graph of different colored lines&#10;&#10;Description automatically generated"/>
                    <pic:cNvPicPr/>
                  </pic:nvPicPr>
                  <pic:blipFill rotWithShape="1">
                    <a:blip r:embed="rId10" cstate="print">
                      <a:extLst>
                        <a:ext uri="{28A0092B-C50C-407E-A947-70E740481C1C}">
                          <a14:useLocalDpi xmlns:a14="http://schemas.microsoft.com/office/drawing/2010/main" val="0"/>
                        </a:ext>
                      </a:extLst>
                    </a:blip>
                    <a:srcRect l="7518" r="6725" b="2915"/>
                    <a:stretch/>
                  </pic:blipFill>
                  <pic:spPr bwMode="auto">
                    <a:xfrm>
                      <a:off x="0" y="0"/>
                      <a:ext cx="5644154" cy="4937760"/>
                    </a:xfrm>
                    <a:prstGeom prst="rect">
                      <a:avLst/>
                    </a:prstGeom>
                    <a:ln>
                      <a:noFill/>
                    </a:ln>
                    <a:extLst>
                      <a:ext uri="{53640926-AAD7-44D8-BBD7-CCE9431645EC}">
                        <a14:shadowObscured xmlns:a14="http://schemas.microsoft.com/office/drawing/2010/main"/>
                      </a:ext>
                    </a:extLst>
                  </pic:spPr>
                </pic:pic>
              </a:graphicData>
            </a:graphic>
          </wp:inline>
        </w:drawing>
      </w:r>
    </w:p>
    <w:p w14:paraId="61E28A14" w14:textId="3A2E64FC" w:rsidR="00D55A57" w:rsidRDefault="00D55A57">
      <w:pPr>
        <w:pStyle w:val="ListParagraph"/>
        <w:spacing w:before="240" w:after="240" w:line="360" w:lineRule="auto"/>
        <w:ind w:left="851"/>
        <w:jc w:val="both"/>
        <w:rPr>
          <w:rFonts w:ascii="Times New Roman" w:hAnsi="Times New Roman" w:cs="Times New Roman"/>
        </w:rPr>
        <w:pPrChange w:id="331" w:author="HP" w:date="2023-09-30T19:59:00Z">
          <w:pPr>
            <w:pStyle w:val="ListParagraph"/>
            <w:spacing w:before="240" w:after="240" w:line="360" w:lineRule="auto"/>
            <w:ind w:left="851"/>
            <w:jc w:val="center"/>
          </w:pPr>
        </w:pPrChange>
      </w:pPr>
      <w:r w:rsidRPr="003F20CF">
        <w:rPr>
          <w:rFonts w:ascii="Times New Roman" w:hAnsi="Times New Roman" w:cs="Times New Roman"/>
          <w:b/>
          <w:rPrChange w:id="332" w:author="HP" w:date="2023-09-30T19:59:00Z">
            <w:rPr>
              <w:rFonts w:ascii="Times New Roman" w:hAnsi="Times New Roman" w:cs="Times New Roman"/>
            </w:rPr>
          </w:rPrChange>
        </w:rPr>
        <w:lastRenderedPageBreak/>
        <w:t>Fig. 3.</w:t>
      </w:r>
      <w:del w:id="333" w:author="HP" w:date="2023-09-30T19:59:00Z">
        <w:r w:rsidRPr="003F20CF" w:rsidDel="003F20CF">
          <w:rPr>
            <w:rFonts w:ascii="Times New Roman" w:hAnsi="Times New Roman" w:cs="Times New Roman"/>
            <w:b/>
            <w:rPrChange w:id="334" w:author="HP" w:date="2023-09-30T19:59:00Z">
              <w:rPr>
                <w:rFonts w:ascii="Times New Roman" w:hAnsi="Times New Roman" w:cs="Times New Roman"/>
              </w:rPr>
            </w:rPrChange>
          </w:rPr>
          <w:delText>:</w:delText>
        </w:r>
      </w:del>
      <w:r w:rsidRPr="00D55A57">
        <w:rPr>
          <w:rFonts w:ascii="Times New Roman" w:hAnsi="Times New Roman" w:cs="Times New Roman"/>
        </w:rPr>
        <w:t xml:space="preserve"> XRD pattern of samples prepared by co-precipitation route </w:t>
      </w:r>
      <w:r>
        <w:rPr>
          <w:rFonts w:ascii="Times New Roman" w:hAnsi="Times New Roman" w:cs="Times New Roman"/>
        </w:rPr>
        <w:t xml:space="preserve">with </w:t>
      </w:r>
      <w:r w:rsidRPr="00D55A57">
        <w:rPr>
          <w:rFonts w:ascii="Times New Roman" w:hAnsi="Times New Roman" w:cs="Times New Roman"/>
        </w:rPr>
        <w:t xml:space="preserve">different annealing parameters </w:t>
      </w:r>
      <w:r>
        <w:rPr>
          <w:rFonts w:ascii="Times New Roman" w:hAnsi="Times New Roman" w:cs="Times New Roman"/>
        </w:rPr>
        <w:t>and</w:t>
      </w:r>
      <w:r w:rsidRPr="00D55A57">
        <w:rPr>
          <w:rFonts w:ascii="Times New Roman" w:hAnsi="Times New Roman" w:cs="Times New Roman"/>
        </w:rPr>
        <w:t xml:space="preserve"> constant precursor ratio of 1:2</w:t>
      </w:r>
    </w:p>
    <w:p w14:paraId="09EA4E39" w14:textId="77777777" w:rsidR="00D55A57" w:rsidRPr="00D55A57" w:rsidRDefault="00D55A57" w:rsidP="00D55A57">
      <w:pPr>
        <w:pStyle w:val="ListParagraph"/>
        <w:spacing w:after="240" w:line="360" w:lineRule="auto"/>
        <w:ind w:left="851"/>
        <w:jc w:val="center"/>
        <w:rPr>
          <w:rFonts w:ascii="Times New Roman" w:hAnsi="Times New Roman" w:cs="Times New Roman"/>
        </w:rPr>
      </w:pPr>
    </w:p>
    <w:p w14:paraId="525ADD9A" w14:textId="5E00000D" w:rsidR="00D55A57" w:rsidRDefault="00B118FE">
      <w:pPr>
        <w:pStyle w:val="ListParagraph"/>
        <w:spacing w:after="240" w:line="360" w:lineRule="auto"/>
        <w:ind w:left="426"/>
        <w:jc w:val="both"/>
        <w:rPr>
          <w:rFonts w:ascii="Times New Roman" w:hAnsi="Times New Roman" w:cs="Times New Roman"/>
        </w:rPr>
        <w:pPrChange w:id="335" w:author="HP" w:date="2023-09-30T20:01:00Z">
          <w:pPr>
            <w:pStyle w:val="ListParagraph"/>
            <w:spacing w:after="240" w:line="360" w:lineRule="auto"/>
            <w:ind w:left="426"/>
          </w:pPr>
        </w:pPrChange>
      </w:pPr>
      <w:ins w:id="336" w:author="HP" w:date="2023-09-30T19:59:00Z">
        <w:r>
          <w:rPr>
            <w:rFonts w:ascii="Times New Roman" w:hAnsi="Times New Roman" w:cs="Times New Roman"/>
          </w:rPr>
          <w:t xml:space="preserve">As from the XRD of 1:2 metal ratio and 700℃ annealing </w:t>
        </w:r>
      </w:ins>
      <w:ins w:id="337" w:author="HP" w:date="2023-09-30T20:00:00Z">
        <w:r>
          <w:rPr>
            <w:rFonts w:ascii="Times New Roman" w:hAnsi="Times New Roman" w:cs="Times New Roman"/>
          </w:rPr>
          <w:t>temperature</w:t>
        </w:r>
      </w:ins>
      <w:ins w:id="338" w:author="HP" w:date="2023-09-30T20:01:00Z">
        <w:r w:rsidR="00A148FF">
          <w:rPr>
            <w:rFonts w:ascii="Times New Roman" w:hAnsi="Times New Roman" w:cs="Times New Roman"/>
          </w:rPr>
          <w:t xml:space="preserve"> (Fig. 2)</w:t>
        </w:r>
      </w:ins>
      <w:ins w:id="339" w:author="HP" w:date="2023-09-30T19:59:00Z">
        <w:r>
          <w:rPr>
            <w:rFonts w:ascii="Times New Roman" w:hAnsi="Times New Roman" w:cs="Times New Roman"/>
          </w:rPr>
          <w:t xml:space="preserve"> </w:t>
        </w:r>
      </w:ins>
      <w:ins w:id="340" w:author="HP" w:date="2023-09-30T20:00:00Z">
        <w:r>
          <w:rPr>
            <w:rFonts w:ascii="Times New Roman" w:hAnsi="Times New Roman" w:cs="Times New Roman"/>
          </w:rPr>
          <w:t xml:space="preserve">the phase formation starts hence we fix the 1:2 ratio constant and increases the </w:t>
        </w:r>
        <w:proofErr w:type="spellStart"/>
        <w:r>
          <w:rPr>
            <w:rFonts w:ascii="Times New Roman" w:hAnsi="Times New Roman" w:cs="Times New Roman"/>
          </w:rPr>
          <w:t>annaling</w:t>
        </w:r>
        <w:proofErr w:type="spellEnd"/>
        <w:r>
          <w:rPr>
            <w:rFonts w:ascii="Times New Roman" w:hAnsi="Times New Roman" w:cs="Times New Roman"/>
          </w:rPr>
          <w:t xml:space="preserve"> temperature </w:t>
        </w:r>
      </w:ins>
      <w:ins w:id="341" w:author="HP" w:date="2023-09-30T20:01:00Z">
        <w:r>
          <w:rPr>
            <w:rFonts w:ascii="Times New Roman" w:hAnsi="Times New Roman" w:cs="Times New Roman"/>
          </w:rPr>
          <w:t xml:space="preserve">and time as shown in the Fig. 3. </w:t>
        </w:r>
      </w:ins>
      <w:r w:rsidR="00D55A57">
        <w:rPr>
          <w:rFonts w:ascii="Times New Roman" w:hAnsi="Times New Roman" w:cs="Times New Roman"/>
        </w:rPr>
        <w:t>The diffraction peaks present in the data (Fig. 3) were indexed to the planes matching the phase of NiMn</w:t>
      </w:r>
      <w:r w:rsidR="00D55A57" w:rsidRPr="009D5D63">
        <w:rPr>
          <w:rFonts w:ascii="Times New Roman" w:hAnsi="Times New Roman" w:cs="Times New Roman"/>
          <w:vertAlign w:val="subscript"/>
          <w:rPrChange w:id="342" w:author="HP" w:date="2023-09-30T20:02:00Z">
            <w:rPr>
              <w:rFonts w:ascii="Times New Roman" w:hAnsi="Times New Roman" w:cs="Times New Roman"/>
            </w:rPr>
          </w:rPrChange>
        </w:rPr>
        <w:t>2</w:t>
      </w:r>
      <w:r w:rsidR="00D55A57">
        <w:rPr>
          <w:rFonts w:ascii="Times New Roman" w:hAnsi="Times New Roman" w:cs="Times New Roman"/>
        </w:rPr>
        <w:t>O</w:t>
      </w:r>
      <w:r w:rsidR="00D55A57" w:rsidRPr="009D5D63">
        <w:rPr>
          <w:rFonts w:ascii="Times New Roman" w:hAnsi="Times New Roman" w:cs="Times New Roman"/>
          <w:vertAlign w:val="subscript"/>
          <w:rPrChange w:id="343" w:author="HP" w:date="2023-09-30T20:02:00Z">
            <w:rPr>
              <w:rFonts w:ascii="Times New Roman" w:hAnsi="Times New Roman" w:cs="Times New Roman"/>
            </w:rPr>
          </w:rPrChange>
        </w:rPr>
        <w:t>4</w:t>
      </w:r>
      <w:r w:rsidR="00D55A57">
        <w:rPr>
          <w:rFonts w:ascii="Times New Roman" w:hAnsi="Times New Roman" w:cs="Times New Roman"/>
        </w:rPr>
        <w:t>, indicating the successful formation of the same. Various observations can be drawn from this graph:</w:t>
      </w:r>
    </w:p>
    <w:p w14:paraId="02D6B9F4" w14:textId="66212723" w:rsidR="00D55A57" w:rsidRDefault="00D55A57">
      <w:pPr>
        <w:pStyle w:val="ListParagraph"/>
        <w:numPr>
          <w:ilvl w:val="0"/>
          <w:numId w:val="13"/>
        </w:numPr>
        <w:spacing w:after="240" w:line="360" w:lineRule="auto"/>
        <w:ind w:left="426"/>
        <w:jc w:val="both"/>
        <w:rPr>
          <w:rFonts w:ascii="Times New Roman" w:hAnsi="Times New Roman" w:cs="Times New Roman"/>
        </w:rPr>
        <w:pPrChange w:id="344" w:author="HP" w:date="2023-09-30T20:01:00Z">
          <w:pPr>
            <w:pStyle w:val="ListParagraph"/>
            <w:numPr>
              <w:numId w:val="13"/>
            </w:numPr>
            <w:spacing w:after="240" w:line="360" w:lineRule="auto"/>
            <w:ind w:left="426" w:hanging="360"/>
          </w:pPr>
        </w:pPrChange>
      </w:pPr>
      <w:r w:rsidRPr="00D55A57">
        <w:rPr>
          <w:rFonts w:ascii="Times New Roman" w:hAnsi="Times New Roman" w:cs="Times New Roman"/>
        </w:rPr>
        <w:t>As annealing temperature and time is increased, peaks</w:t>
      </w:r>
      <w:ins w:id="345" w:author="HP" w:date="2023-09-30T20:02:00Z">
        <w:r w:rsidR="000519E1">
          <w:rPr>
            <w:rFonts w:ascii="Times New Roman" w:hAnsi="Times New Roman" w:cs="Times New Roman"/>
          </w:rPr>
          <w:t xml:space="preserve"> corresponding to the </w:t>
        </w:r>
      </w:ins>
      <w:ins w:id="346" w:author="HP" w:date="2023-09-30T20:03:00Z">
        <w:r w:rsidR="000519E1">
          <w:rPr>
            <w:rFonts w:ascii="Times New Roman" w:hAnsi="Times New Roman" w:cs="Times New Roman"/>
          </w:rPr>
          <w:t>NiMn</w:t>
        </w:r>
        <w:r w:rsidR="000519E1" w:rsidRPr="0039251A">
          <w:rPr>
            <w:rFonts w:ascii="Times New Roman" w:hAnsi="Times New Roman" w:cs="Times New Roman"/>
            <w:vertAlign w:val="subscript"/>
          </w:rPr>
          <w:t>2</w:t>
        </w:r>
        <w:r w:rsidR="000519E1">
          <w:rPr>
            <w:rFonts w:ascii="Times New Roman" w:hAnsi="Times New Roman" w:cs="Times New Roman"/>
          </w:rPr>
          <w:t>O</w:t>
        </w:r>
        <w:r w:rsidR="000519E1" w:rsidRPr="0039251A">
          <w:rPr>
            <w:rFonts w:ascii="Times New Roman" w:hAnsi="Times New Roman" w:cs="Times New Roman"/>
            <w:vertAlign w:val="subscript"/>
          </w:rPr>
          <w:t>4</w:t>
        </w:r>
      </w:ins>
      <w:r w:rsidRPr="00D55A57">
        <w:rPr>
          <w:rFonts w:ascii="Times New Roman" w:hAnsi="Times New Roman" w:cs="Times New Roman"/>
        </w:rPr>
        <w:t xml:space="preserve"> become sharper</w:t>
      </w:r>
    </w:p>
    <w:p w14:paraId="75D2532F" w14:textId="3B8A7CEF" w:rsidR="00D55A57" w:rsidRDefault="00D55A57">
      <w:pPr>
        <w:pStyle w:val="ListParagraph"/>
        <w:numPr>
          <w:ilvl w:val="0"/>
          <w:numId w:val="13"/>
        </w:numPr>
        <w:spacing w:after="240" w:line="360" w:lineRule="auto"/>
        <w:ind w:left="426"/>
        <w:jc w:val="both"/>
        <w:rPr>
          <w:rFonts w:ascii="Times New Roman" w:hAnsi="Times New Roman" w:cs="Times New Roman"/>
        </w:rPr>
        <w:pPrChange w:id="347" w:author="HP" w:date="2023-09-30T20:01:00Z">
          <w:pPr>
            <w:pStyle w:val="ListParagraph"/>
            <w:numPr>
              <w:numId w:val="13"/>
            </w:numPr>
            <w:spacing w:after="240" w:line="360" w:lineRule="auto"/>
            <w:ind w:left="426" w:hanging="360"/>
          </w:pPr>
        </w:pPrChange>
      </w:pPr>
      <w:r>
        <w:rPr>
          <w:rFonts w:ascii="Times New Roman" w:hAnsi="Times New Roman" w:cs="Times New Roman"/>
        </w:rPr>
        <w:t>Peaks</w:t>
      </w:r>
      <w:r w:rsidRPr="00D55A57">
        <w:rPr>
          <w:rFonts w:ascii="Times New Roman" w:hAnsi="Times New Roman" w:cs="Times New Roman"/>
        </w:rPr>
        <w:t xml:space="preserve"> </w:t>
      </w:r>
      <w:ins w:id="348" w:author="HP" w:date="2023-09-30T20:03:00Z">
        <w:r w:rsidR="00FD3608">
          <w:rPr>
            <w:rFonts w:ascii="Times New Roman" w:hAnsi="Times New Roman" w:cs="Times New Roman"/>
          </w:rPr>
          <w:t xml:space="preserve">corresponding to </w:t>
        </w:r>
      </w:ins>
      <w:ins w:id="349" w:author="HP" w:date="2023-09-30T20:04:00Z">
        <w:r w:rsidR="00FD3608">
          <w:rPr>
            <w:rFonts w:ascii="Times New Roman" w:hAnsi="Times New Roman" w:cs="Times New Roman"/>
          </w:rPr>
          <w:t>NiMn</w:t>
        </w:r>
        <w:r w:rsidR="00FD3608" w:rsidRPr="0039251A">
          <w:rPr>
            <w:rFonts w:ascii="Times New Roman" w:hAnsi="Times New Roman" w:cs="Times New Roman"/>
            <w:vertAlign w:val="subscript"/>
          </w:rPr>
          <w:t>2</w:t>
        </w:r>
        <w:r w:rsidR="00FD3608">
          <w:rPr>
            <w:rFonts w:ascii="Times New Roman" w:hAnsi="Times New Roman" w:cs="Times New Roman"/>
          </w:rPr>
          <w:t>O</w:t>
        </w:r>
        <w:r w:rsidR="00FD3608" w:rsidRPr="0039251A">
          <w:rPr>
            <w:rFonts w:ascii="Times New Roman" w:hAnsi="Times New Roman" w:cs="Times New Roman"/>
            <w:vertAlign w:val="subscript"/>
          </w:rPr>
          <w:t>4</w:t>
        </w:r>
      </w:ins>
      <w:del w:id="350" w:author="HP" w:date="2023-09-30T20:04:00Z">
        <w:r w:rsidRPr="00D55A57" w:rsidDel="00FD3608">
          <w:rPr>
            <w:rFonts w:ascii="Times New Roman" w:hAnsi="Times New Roman" w:cs="Times New Roman"/>
          </w:rPr>
          <w:delText>matching the phase</w:delText>
        </w:r>
      </w:del>
      <w:r w:rsidRPr="00D55A57">
        <w:rPr>
          <w:rFonts w:ascii="Times New Roman" w:hAnsi="Times New Roman" w:cs="Times New Roman"/>
        </w:rPr>
        <w:t xml:space="preserve"> also become more intense</w:t>
      </w:r>
      <w:r>
        <w:rPr>
          <w:rFonts w:ascii="Times New Roman" w:hAnsi="Times New Roman" w:cs="Times New Roman"/>
        </w:rPr>
        <w:t xml:space="preserve"> with increasing anneal</w:t>
      </w:r>
      <w:ins w:id="351" w:author="HP" w:date="2023-09-30T20:04:00Z">
        <w:r w:rsidR="00FD3608">
          <w:rPr>
            <w:rFonts w:ascii="Times New Roman" w:hAnsi="Times New Roman" w:cs="Times New Roman"/>
          </w:rPr>
          <w:t>ing</w:t>
        </w:r>
      </w:ins>
      <w:r>
        <w:rPr>
          <w:rFonts w:ascii="Times New Roman" w:hAnsi="Times New Roman" w:cs="Times New Roman"/>
        </w:rPr>
        <w:t xml:space="preserve"> parameters</w:t>
      </w:r>
      <w:r w:rsidRPr="00D55A57">
        <w:rPr>
          <w:rFonts w:ascii="Times New Roman" w:hAnsi="Times New Roman" w:cs="Times New Roman"/>
        </w:rPr>
        <w:t>, while the impurity peaks</w:t>
      </w:r>
      <w:r>
        <w:rPr>
          <w:rFonts w:ascii="Times New Roman" w:hAnsi="Times New Roman" w:cs="Times New Roman"/>
        </w:rPr>
        <w:t xml:space="preserve"> become less intense</w:t>
      </w:r>
    </w:p>
    <w:p w14:paraId="05EB9757" w14:textId="2E8AA46D" w:rsidR="00D55A57" w:rsidRDefault="00D55A57">
      <w:pPr>
        <w:pStyle w:val="ListParagraph"/>
        <w:numPr>
          <w:ilvl w:val="0"/>
          <w:numId w:val="13"/>
        </w:numPr>
        <w:spacing w:after="240" w:line="360" w:lineRule="auto"/>
        <w:ind w:left="426"/>
        <w:jc w:val="both"/>
        <w:rPr>
          <w:rFonts w:ascii="Times New Roman" w:hAnsi="Times New Roman" w:cs="Times New Roman"/>
        </w:rPr>
        <w:pPrChange w:id="352" w:author="HP" w:date="2023-09-30T20:01:00Z">
          <w:pPr>
            <w:pStyle w:val="ListParagraph"/>
            <w:numPr>
              <w:numId w:val="13"/>
            </w:numPr>
            <w:spacing w:after="240" w:line="360" w:lineRule="auto"/>
            <w:ind w:left="426" w:hanging="360"/>
          </w:pPr>
        </w:pPrChange>
      </w:pPr>
      <w:r>
        <w:rPr>
          <w:rFonts w:ascii="Times New Roman" w:hAnsi="Times New Roman" w:cs="Times New Roman"/>
        </w:rPr>
        <w:t xml:space="preserve">The </w:t>
      </w:r>
      <w:proofErr w:type="spellStart"/>
      <w:r>
        <w:rPr>
          <w:rFonts w:ascii="Times New Roman" w:hAnsi="Times New Roman" w:cs="Times New Roman"/>
        </w:rPr>
        <w:t>NiO</w:t>
      </w:r>
      <w:proofErr w:type="spellEnd"/>
      <w:r>
        <w:rPr>
          <w:rFonts w:ascii="Times New Roman" w:hAnsi="Times New Roman" w:cs="Times New Roman"/>
        </w:rPr>
        <w:t xml:space="preserve"> impurities are eliminated with increasing annealing parameters.</w:t>
      </w:r>
    </w:p>
    <w:p w14:paraId="6595924B" w14:textId="1B5D3EB0" w:rsidR="00D55A57" w:rsidRPr="00D55A57" w:rsidRDefault="00D55A57">
      <w:pPr>
        <w:pStyle w:val="ListParagraph"/>
        <w:numPr>
          <w:ilvl w:val="0"/>
          <w:numId w:val="13"/>
        </w:numPr>
        <w:spacing w:after="240" w:line="360" w:lineRule="auto"/>
        <w:ind w:left="426"/>
        <w:jc w:val="both"/>
        <w:rPr>
          <w:rFonts w:ascii="Times New Roman" w:hAnsi="Times New Roman" w:cs="Times New Roman"/>
        </w:rPr>
        <w:pPrChange w:id="353" w:author="HP" w:date="2023-09-30T20:01:00Z">
          <w:pPr>
            <w:pStyle w:val="ListParagraph"/>
            <w:numPr>
              <w:numId w:val="13"/>
            </w:numPr>
            <w:spacing w:after="240" w:line="360" w:lineRule="auto"/>
            <w:ind w:left="426" w:hanging="360"/>
          </w:pPr>
        </w:pPrChange>
      </w:pPr>
      <w:r>
        <w:rPr>
          <w:rFonts w:ascii="Times New Roman" w:hAnsi="Times New Roman" w:cs="Times New Roman"/>
        </w:rPr>
        <w:t xml:space="preserve">Major impurities are Manganese </w:t>
      </w:r>
      <w:ins w:id="354" w:author="HP" w:date="2023-09-30T20:04:00Z">
        <w:r w:rsidR="008B5AF1">
          <w:rPr>
            <w:rFonts w:ascii="Times New Roman" w:hAnsi="Times New Roman" w:cs="Times New Roman"/>
          </w:rPr>
          <w:t>i</w:t>
        </w:r>
      </w:ins>
      <w:del w:id="355" w:author="HP" w:date="2023-09-30T20:04:00Z">
        <w:r w:rsidDel="008B5AF1">
          <w:rPr>
            <w:rFonts w:ascii="Times New Roman" w:hAnsi="Times New Roman" w:cs="Times New Roman"/>
          </w:rPr>
          <w:delText>I</w:delText>
        </w:r>
      </w:del>
      <w:r>
        <w:rPr>
          <w:rFonts w:ascii="Times New Roman" w:hAnsi="Times New Roman" w:cs="Times New Roman"/>
        </w:rPr>
        <w:t>mpurities, namely, MnO</w:t>
      </w:r>
      <w:r w:rsidRPr="003618E5">
        <w:rPr>
          <w:rFonts w:ascii="Times New Roman" w:hAnsi="Times New Roman" w:cs="Times New Roman"/>
          <w:vertAlign w:val="subscript"/>
          <w:rPrChange w:id="356" w:author="HP" w:date="2023-09-30T20:04:00Z">
            <w:rPr>
              <w:rFonts w:ascii="Times New Roman" w:hAnsi="Times New Roman" w:cs="Times New Roman"/>
            </w:rPr>
          </w:rPrChange>
        </w:rPr>
        <w:t>2</w:t>
      </w:r>
      <w:r>
        <w:rPr>
          <w:rFonts w:ascii="Times New Roman" w:hAnsi="Times New Roman" w:cs="Times New Roman"/>
        </w:rPr>
        <w:t xml:space="preserve"> and Mn</w:t>
      </w:r>
      <w:r w:rsidRPr="003618E5">
        <w:rPr>
          <w:rFonts w:ascii="Times New Roman" w:hAnsi="Times New Roman" w:cs="Times New Roman"/>
          <w:vertAlign w:val="subscript"/>
          <w:rPrChange w:id="357" w:author="HP" w:date="2023-09-30T20:04:00Z">
            <w:rPr>
              <w:rFonts w:ascii="Times New Roman" w:hAnsi="Times New Roman" w:cs="Times New Roman"/>
            </w:rPr>
          </w:rPrChange>
        </w:rPr>
        <w:t>2</w:t>
      </w:r>
      <w:r>
        <w:rPr>
          <w:rFonts w:ascii="Times New Roman" w:hAnsi="Times New Roman" w:cs="Times New Roman"/>
        </w:rPr>
        <w:t>O</w:t>
      </w:r>
      <w:r w:rsidRPr="003618E5">
        <w:rPr>
          <w:rFonts w:ascii="Times New Roman" w:hAnsi="Times New Roman" w:cs="Times New Roman"/>
          <w:vertAlign w:val="subscript"/>
          <w:rPrChange w:id="358" w:author="HP" w:date="2023-09-30T20:04:00Z">
            <w:rPr>
              <w:rFonts w:ascii="Times New Roman" w:hAnsi="Times New Roman" w:cs="Times New Roman"/>
            </w:rPr>
          </w:rPrChange>
        </w:rPr>
        <w:t>3</w:t>
      </w:r>
      <w:r>
        <w:rPr>
          <w:rFonts w:ascii="Times New Roman" w:hAnsi="Times New Roman" w:cs="Times New Roman"/>
        </w:rPr>
        <w:t>.</w:t>
      </w:r>
    </w:p>
    <w:p w14:paraId="2FAC8F52" w14:textId="430DB0A7" w:rsidR="00D55A57" w:rsidRDefault="00D55A57" w:rsidP="00D55A57">
      <w:pPr>
        <w:pStyle w:val="ListParagraph"/>
        <w:numPr>
          <w:ilvl w:val="0"/>
          <w:numId w:val="6"/>
        </w:numPr>
        <w:spacing w:before="240" w:line="360" w:lineRule="auto"/>
        <w:ind w:left="0" w:hanging="426"/>
        <w:rPr>
          <w:rFonts w:ascii="Times New Roman" w:hAnsi="Times New Roman" w:cs="Times New Roman"/>
          <w:b/>
          <w:bCs/>
          <w:sz w:val="28"/>
          <w:szCs w:val="28"/>
        </w:rPr>
      </w:pPr>
      <w:r w:rsidRPr="00D55A57">
        <w:rPr>
          <w:rFonts w:ascii="Times New Roman" w:hAnsi="Times New Roman" w:cs="Times New Roman"/>
          <w:b/>
          <w:bCs/>
          <w:sz w:val="28"/>
          <w:szCs w:val="28"/>
        </w:rPr>
        <w:t>Fu</w:t>
      </w:r>
      <w:ins w:id="359" w:author="HP" w:date="2023-09-30T20:09:00Z">
        <w:r w:rsidR="007C6917">
          <w:rPr>
            <w:rFonts w:ascii="Times New Roman" w:hAnsi="Times New Roman" w:cs="Times New Roman"/>
            <w:b/>
            <w:bCs/>
            <w:sz w:val="28"/>
            <w:szCs w:val="28"/>
          </w:rPr>
          <w:t>ture</w:t>
        </w:r>
      </w:ins>
      <w:del w:id="360" w:author="HP" w:date="2023-09-30T20:09:00Z">
        <w:r w:rsidRPr="00D55A57" w:rsidDel="007C6917">
          <w:rPr>
            <w:rFonts w:ascii="Times New Roman" w:hAnsi="Times New Roman" w:cs="Times New Roman"/>
            <w:b/>
            <w:bCs/>
            <w:sz w:val="28"/>
            <w:szCs w:val="28"/>
          </w:rPr>
          <w:delText>rther</w:delText>
        </w:r>
      </w:del>
      <w:ins w:id="361" w:author="HP" w:date="2023-09-30T20:09:00Z">
        <w:r w:rsidR="007C6917">
          <w:rPr>
            <w:rFonts w:ascii="Times New Roman" w:hAnsi="Times New Roman" w:cs="Times New Roman"/>
            <w:b/>
            <w:bCs/>
            <w:sz w:val="28"/>
            <w:szCs w:val="28"/>
          </w:rPr>
          <w:t xml:space="preserve"> Work</w:t>
        </w:r>
      </w:ins>
      <w:del w:id="362" w:author="HP" w:date="2023-09-30T20:09:00Z">
        <w:r w:rsidRPr="00D55A57" w:rsidDel="007C6917">
          <w:rPr>
            <w:rFonts w:ascii="Times New Roman" w:hAnsi="Times New Roman" w:cs="Times New Roman"/>
            <w:b/>
            <w:bCs/>
            <w:sz w:val="28"/>
            <w:szCs w:val="28"/>
          </w:rPr>
          <w:delText xml:space="preserve"> Scope</w:delText>
        </w:r>
      </w:del>
    </w:p>
    <w:p w14:paraId="664A4E93" w14:textId="77777777" w:rsidR="00D55A57" w:rsidRPr="00D55A57" w:rsidRDefault="00D55A57">
      <w:pPr>
        <w:pStyle w:val="ListParagraph"/>
        <w:numPr>
          <w:ilvl w:val="0"/>
          <w:numId w:val="14"/>
        </w:numPr>
        <w:spacing w:line="360" w:lineRule="auto"/>
        <w:ind w:left="426"/>
        <w:jc w:val="both"/>
        <w:rPr>
          <w:rFonts w:ascii="Times New Roman" w:hAnsi="Times New Roman" w:cs="Times New Roman"/>
          <w:lang w:val="en-GB"/>
        </w:rPr>
        <w:pPrChange w:id="363" w:author="HP" w:date="2023-09-30T20:05:00Z">
          <w:pPr>
            <w:pStyle w:val="ListParagraph"/>
            <w:numPr>
              <w:numId w:val="14"/>
            </w:numPr>
            <w:spacing w:line="360" w:lineRule="auto"/>
            <w:ind w:left="426" w:hanging="360"/>
          </w:pPr>
        </w:pPrChange>
      </w:pPr>
      <w:r w:rsidRPr="00D55A57">
        <w:rPr>
          <w:rFonts w:ascii="Times New Roman" w:hAnsi="Times New Roman" w:cs="Times New Roman"/>
        </w:rPr>
        <w:t xml:space="preserve">Further Optimisation will be done for the synthesis procedure – </w:t>
      </w:r>
    </w:p>
    <w:p w14:paraId="0B25DBA3" w14:textId="77777777" w:rsidR="00D55A57" w:rsidRPr="00D55A57" w:rsidRDefault="00D55A57">
      <w:pPr>
        <w:pStyle w:val="ListParagraph"/>
        <w:numPr>
          <w:ilvl w:val="1"/>
          <w:numId w:val="16"/>
        </w:numPr>
        <w:spacing w:line="360" w:lineRule="auto"/>
        <w:ind w:left="993" w:hanging="524"/>
        <w:jc w:val="both"/>
        <w:rPr>
          <w:rFonts w:ascii="Times New Roman" w:hAnsi="Times New Roman" w:cs="Times New Roman"/>
          <w:lang w:val="en-GB"/>
        </w:rPr>
        <w:pPrChange w:id="364" w:author="HP" w:date="2023-09-30T20:05:00Z">
          <w:pPr>
            <w:pStyle w:val="ListParagraph"/>
            <w:numPr>
              <w:ilvl w:val="1"/>
              <w:numId w:val="16"/>
            </w:numPr>
            <w:spacing w:line="360" w:lineRule="auto"/>
            <w:ind w:left="993" w:hanging="524"/>
          </w:pPr>
        </w:pPrChange>
      </w:pPr>
      <w:r w:rsidRPr="00D55A57">
        <w:rPr>
          <w:rFonts w:ascii="Times New Roman" w:hAnsi="Times New Roman" w:cs="Times New Roman"/>
        </w:rPr>
        <w:t>Hydrothermal method to be tried with the usage of Ethylene Glycol (EG),</w:t>
      </w:r>
    </w:p>
    <w:p w14:paraId="1F143897" w14:textId="46E51BD3" w:rsidR="00D55A57" w:rsidRPr="00D55A57" w:rsidRDefault="00D55A57">
      <w:pPr>
        <w:pStyle w:val="ListParagraph"/>
        <w:numPr>
          <w:ilvl w:val="1"/>
          <w:numId w:val="16"/>
        </w:numPr>
        <w:spacing w:line="360" w:lineRule="auto"/>
        <w:ind w:left="993" w:hanging="524"/>
        <w:jc w:val="both"/>
        <w:rPr>
          <w:rFonts w:ascii="Times New Roman" w:hAnsi="Times New Roman" w:cs="Times New Roman"/>
          <w:lang w:val="en-GB"/>
        </w:rPr>
        <w:pPrChange w:id="365" w:author="HP" w:date="2023-09-30T20:05:00Z">
          <w:pPr>
            <w:pStyle w:val="ListParagraph"/>
            <w:numPr>
              <w:ilvl w:val="1"/>
              <w:numId w:val="16"/>
            </w:numPr>
            <w:spacing w:line="360" w:lineRule="auto"/>
            <w:ind w:left="993" w:hanging="524"/>
          </w:pPr>
        </w:pPrChange>
      </w:pPr>
      <w:r w:rsidRPr="00D55A57">
        <w:rPr>
          <w:rFonts w:ascii="Times New Roman" w:hAnsi="Times New Roman" w:cs="Times New Roman"/>
        </w:rPr>
        <w:t xml:space="preserve">sample to be prepared without the usage of EG with the </w:t>
      </w:r>
      <w:r w:rsidRPr="00E9414F">
        <w:rPr>
          <w:rFonts w:ascii="Times New Roman" w:hAnsi="Times New Roman" w:cs="Times New Roman"/>
          <w:iCs/>
          <w:rPrChange w:id="366" w:author="HP" w:date="2023-09-30T20:05:00Z">
            <w:rPr>
              <w:rFonts w:ascii="Times New Roman" w:hAnsi="Times New Roman" w:cs="Times New Roman"/>
              <w:i/>
              <w:iCs/>
            </w:rPr>
          </w:rPrChange>
        </w:rPr>
        <w:t>optimised annealing parameters</w:t>
      </w:r>
      <w:r w:rsidRPr="00E9414F">
        <w:rPr>
          <w:rFonts w:ascii="Times New Roman" w:hAnsi="Times New Roman" w:cs="Times New Roman"/>
        </w:rPr>
        <w:t xml:space="preserve"> </w:t>
      </w:r>
      <w:r w:rsidRPr="00D55A57">
        <w:rPr>
          <w:rFonts w:ascii="Times New Roman" w:hAnsi="Times New Roman" w:cs="Times New Roman"/>
        </w:rPr>
        <w:t>to investigate the effect of EG on the phase form</w:t>
      </w:r>
      <w:ins w:id="367" w:author="HP" w:date="2023-09-30T20:05:00Z">
        <w:r w:rsidR="004F2401">
          <w:rPr>
            <w:rFonts w:ascii="Times New Roman" w:hAnsi="Times New Roman" w:cs="Times New Roman"/>
          </w:rPr>
          <w:t>ation</w:t>
        </w:r>
      </w:ins>
      <w:del w:id="368" w:author="HP" w:date="2023-09-30T20:05:00Z">
        <w:r w:rsidRPr="00D55A57" w:rsidDel="004F2401">
          <w:rPr>
            <w:rFonts w:ascii="Times New Roman" w:hAnsi="Times New Roman" w:cs="Times New Roman"/>
          </w:rPr>
          <w:delText>ed</w:delText>
        </w:r>
      </w:del>
      <w:r w:rsidRPr="00D55A57">
        <w:rPr>
          <w:rFonts w:ascii="Times New Roman" w:hAnsi="Times New Roman" w:cs="Times New Roman"/>
        </w:rPr>
        <w:t>,</w:t>
      </w:r>
    </w:p>
    <w:p w14:paraId="0636FB44" w14:textId="14BFD9D3" w:rsidR="00D55A57" w:rsidRPr="00D55A57" w:rsidRDefault="00D55A57">
      <w:pPr>
        <w:pStyle w:val="ListParagraph"/>
        <w:numPr>
          <w:ilvl w:val="1"/>
          <w:numId w:val="16"/>
        </w:numPr>
        <w:spacing w:line="360" w:lineRule="auto"/>
        <w:ind w:left="993" w:hanging="524"/>
        <w:jc w:val="both"/>
        <w:rPr>
          <w:rFonts w:ascii="Times New Roman" w:hAnsi="Times New Roman" w:cs="Times New Roman"/>
          <w:lang w:val="en-GB"/>
        </w:rPr>
        <w:pPrChange w:id="369" w:author="HP" w:date="2023-09-30T20:05:00Z">
          <w:pPr>
            <w:pStyle w:val="ListParagraph"/>
            <w:numPr>
              <w:ilvl w:val="1"/>
              <w:numId w:val="16"/>
            </w:numPr>
            <w:spacing w:line="360" w:lineRule="auto"/>
            <w:ind w:left="993" w:hanging="524"/>
          </w:pPr>
        </w:pPrChange>
      </w:pPr>
      <w:r w:rsidRPr="00D55A57">
        <w:rPr>
          <w:rFonts w:ascii="Times New Roman" w:hAnsi="Times New Roman" w:cs="Times New Roman"/>
        </w:rPr>
        <w:t>further experimentation to remove the Manganese impurities.</w:t>
      </w:r>
    </w:p>
    <w:p w14:paraId="021474E6" w14:textId="07FE7498" w:rsidR="00D55A57" w:rsidRDefault="00D55A57">
      <w:pPr>
        <w:pStyle w:val="ListParagraph"/>
        <w:numPr>
          <w:ilvl w:val="0"/>
          <w:numId w:val="14"/>
        </w:numPr>
        <w:spacing w:line="360" w:lineRule="auto"/>
        <w:ind w:left="426"/>
        <w:jc w:val="both"/>
        <w:rPr>
          <w:rFonts w:ascii="Times New Roman" w:hAnsi="Times New Roman" w:cs="Times New Roman"/>
          <w:lang w:val="en-GB"/>
        </w:rPr>
        <w:pPrChange w:id="370" w:author="HP" w:date="2023-09-30T20:05:00Z">
          <w:pPr>
            <w:pStyle w:val="ListParagraph"/>
            <w:numPr>
              <w:numId w:val="14"/>
            </w:numPr>
            <w:spacing w:line="360" w:lineRule="auto"/>
            <w:ind w:left="426" w:hanging="360"/>
          </w:pPr>
        </w:pPrChange>
      </w:pPr>
      <w:r w:rsidRPr="00D55A57">
        <w:rPr>
          <w:rFonts w:ascii="Times New Roman" w:hAnsi="Times New Roman" w:cs="Times New Roman"/>
          <w:lang w:val="en-GB"/>
        </w:rPr>
        <w:t>After optimisation of synthesis procedure to obtain pure phase, further work will involve</w:t>
      </w:r>
      <w:ins w:id="371" w:author="HP" w:date="2023-09-30T20:05:00Z">
        <w:r w:rsidR="006A6958">
          <w:rPr>
            <w:rFonts w:ascii="Times New Roman" w:hAnsi="Times New Roman" w:cs="Times New Roman"/>
            <w:lang w:val="en-GB"/>
          </w:rPr>
          <w:t>s</w:t>
        </w:r>
      </w:ins>
      <w:r w:rsidRPr="00D55A57">
        <w:rPr>
          <w:rFonts w:ascii="Times New Roman" w:hAnsi="Times New Roman" w:cs="Times New Roman"/>
          <w:lang w:val="en-GB"/>
        </w:rPr>
        <w:t xml:space="preserve"> the investigation of the photocatalytic activity of the synthesized </w:t>
      </w:r>
      <w:ins w:id="372" w:author="HP" w:date="2023-09-30T20:08:00Z">
        <w:r w:rsidR="007C6917">
          <w:rPr>
            <w:rFonts w:ascii="Times New Roman" w:hAnsi="Times New Roman" w:cs="Times New Roman"/>
          </w:rPr>
          <w:t>NiMn</w:t>
        </w:r>
        <w:r w:rsidR="007C6917" w:rsidRPr="0039251A">
          <w:rPr>
            <w:rFonts w:ascii="Times New Roman" w:hAnsi="Times New Roman" w:cs="Times New Roman"/>
            <w:vertAlign w:val="subscript"/>
          </w:rPr>
          <w:t>2</w:t>
        </w:r>
        <w:r w:rsidR="007C6917">
          <w:rPr>
            <w:rFonts w:ascii="Times New Roman" w:hAnsi="Times New Roman" w:cs="Times New Roman"/>
          </w:rPr>
          <w:t>O</w:t>
        </w:r>
        <w:r w:rsidR="007C6917" w:rsidRPr="0039251A">
          <w:rPr>
            <w:rFonts w:ascii="Times New Roman" w:hAnsi="Times New Roman" w:cs="Times New Roman"/>
            <w:vertAlign w:val="subscript"/>
          </w:rPr>
          <w:t>4</w:t>
        </w:r>
      </w:ins>
      <w:del w:id="373" w:author="HP" w:date="2023-09-30T20:09:00Z">
        <w:r w:rsidRPr="00D55A57" w:rsidDel="007C6917">
          <w:rPr>
            <w:rFonts w:ascii="Times New Roman" w:hAnsi="Times New Roman" w:cs="Times New Roman"/>
            <w:lang w:val="en-GB"/>
          </w:rPr>
          <w:delText>NiMn2O4</w:delText>
        </w:r>
      </w:del>
      <w:r w:rsidRPr="00D55A57">
        <w:rPr>
          <w:rFonts w:ascii="Times New Roman" w:hAnsi="Times New Roman" w:cs="Times New Roman"/>
          <w:lang w:val="en-GB"/>
        </w:rPr>
        <w:t xml:space="preserve"> NPs as</w:t>
      </w:r>
      <w:ins w:id="374" w:author="HP" w:date="2023-09-30T20:10:00Z">
        <w:r w:rsidR="003409EE" w:rsidRPr="003409EE">
          <w:rPr>
            <w:rFonts w:ascii="Times New Roman" w:hAnsi="Times New Roman" w:cs="Times New Roman"/>
            <w:lang w:val="en-GB"/>
          </w:rPr>
          <w:t xml:space="preserve"> </w:t>
        </w:r>
      </w:ins>
      <w:ins w:id="375" w:author="HP" w:date="2023-09-30T20:11:00Z">
        <w:r w:rsidR="003409EE" w:rsidRPr="00D55A57">
          <w:rPr>
            <w:rFonts w:ascii="Times New Roman" w:hAnsi="Times New Roman" w:cs="Times New Roman"/>
            <w:lang w:val="en-GB"/>
          </w:rPr>
          <w:t xml:space="preserve">nano photocatalyst in the degradation of organic pollutants </w:t>
        </w:r>
      </w:ins>
      <w:ins w:id="376" w:author="HP" w:date="2023-09-30T20:10:00Z">
        <w:r w:rsidR="003409EE" w:rsidRPr="00D55A57">
          <w:rPr>
            <w:rFonts w:ascii="Times New Roman" w:hAnsi="Times New Roman" w:cs="Times New Roman"/>
            <w:lang w:val="en-GB"/>
          </w:rPr>
          <w:t xml:space="preserve">such as methylene blue (MB), </w:t>
        </w:r>
        <w:r w:rsidR="003409EE">
          <w:rPr>
            <w:rFonts w:ascii="Times New Roman" w:hAnsi="Times New Roman" w:cs="Times New Roman"/>
            <w:lang w:val="en-GB"/>
          </w:rPr>
          <w:t>Rhodamine B (RhB), Crystal Violet (CV), M</w:t>
        </w:r>
        <w:r w:rsidR="003409EE" w:rsidRPr="00D55A57">
          <w:rPr>
            <w:rFonts w:ascii="Times New Roman" w:hAnsi="Times New Roman" w:cs="Times New Roman"/>
            <w:lang w:val="en-GB"/>
          </w:rPr>
          <w:t xml:space="preserve">alachite </w:t>
        </w:r>
        <w:r w:rsidR="003409EE">
          <w:rPr>
            <w:rFonts w:ascii="Times New Roman" w:hAnsi="Times New Roman" w:cs="Times New Roman"/>
            <w:lang w:val="en-GB"/>
          </w:rPr>
          <w:t>G</w:t>
        </w:r>
        <w:r w:rsidR="003409EE" w:rsidRPr="00D55A57">
          <w:rPr>
            <w:rFonts w:ascii="Times New Roman" w:hAnsi="Times New Roman" w:cs="Times New Roman"/>
            <w:lang w:val="en-GB"/>
          </w:rPr>
          <w:t>reen (MG)</w:t>
        </w:r>
        <w:r w:rsidR="003409EE">
          <w:rPr>
            <w:rFonts w:ascii="Times New Roman" w:hAnsi="Times New Roman" w:cs="Times New Roman"/>
            <w:lang w:val="en-GB"/>
          </w:rPr>
          <w:t>,</w:t>
        </w:r>
        <w:r w:rsidR="003409EE" w:rsidRPr="00D55A57">
          <w:rPr>
            <w:rFonts w:ascii="Times New Roman" w:hAnsi="Times New Roman" w:cs="Times New Roman"/>
            <w:lang w:val="en-GB"/>
          </w:rPr>
          <w:t xml:space="preserve"> and</w:t>
        </w:r>
        <w:r w:rsidR="003409EE">
          <w:rPr>
            <w:rFonts w:ascii="Times New Roman" w:hAnsi="Times New Roman" w:cs="Times New Roman"/>
            <w:lang w:val="en-GB"/>
          </w:rPr>
          <w:t xml:space="preserve"> </w:t>
        </w:r>
        <w:r w:rsidR="003409EE" w:rsidRPr="00D55A57">
          <w:rPr>
            <w:rFonts w:ascii="Times New Roman" w:hAnsi="Times New Roman" w:cs="Times New Roman"/>
            <w:lang w:val="en-GB"/>
          </w:rPr>
          <w:t>Congo red (CR) u</w:t>
        </w:r>
        <w:r w:rsidR="003409EE">
          <w:rPr>
            <w:rFonts w:ascii="Times New Roman" w:hAnsi="Times New Roman" w:cs="Times New Roman"/>
            <w:lang w:val="en-GB"/>
          </w:rPr>
          <w:t>sing</w:t>
        </w:r>
        <w:r w:rsidR="003409EE" w:rsidRPr="00D55A57">
          <w:rPr>
            <w:rFonts w:ascii="Times New Roman" w:hAnsi="Times New Roman" w:cs="Times New Roman"/>
            <w:lang w:val="en-GB"/>
          </w:rPr>
          <w:t xml:space="preserve"> </w:t>
        </w:r>
        <w:r w:rsidR="003409EE">
          <w:rPr>
            <w:rFonts w:ascii="Times New Roman" w:hAnsi="Times New Roman" w:cs="Times New Roman"/>
            <w:lang w:val="en-GB"/>
          </w:rPr>
          <w:t>laboratory scale test reactor under Xenon lamp.</w:t>
        </w:r>
      </w:ins>
      <w:r w:rsidRPr="00D55A57">
        <w:rPr>
          <w:rFonts w:ascii="Times New Roman" w:hAnsi="Times New Roman" w:cs="Times New Roman"/>
          <w:lang w:val="en-GB"/>
        </w:rPr>
        <w:t xml:space="preserve"> </w:t>
      </w:r>
      <w:del w:id="377" w:author="HP" w:date="2023-09-30T20:11:00Z">
        <w:r w:rsidRPr="00D55A57" w:rsidDel="003409EE">
          <w:rPr>
            <w:rFonts w:ascii="Times New Roman" w:hAnsi="Times New Roman" w:cs="Times New Roman"/>
            <w:lang w:val="en-GB"/>
          </w:rPr>
          <w:delText>nano photocatalyst in the degradation of organic pollutants such as methylene blue (MB), malachite green (MG) and Congo red (CR) under direct sunlight</w:delText>
        </w:r>
      </w:del>
      <w:r w:rsidRPr="00D55A57">
        <w:rPr>
          <w:rFonts w:ascii="Times New Roman" w:hAnsi="Times New Roman" w:cs="Times New Roman"/>
          <w:lang w:val="en-GB"/>
        </w:rPr>
        <w:t xml:space="preserve">. </w:t>
      </w:r>
    </w:p>
    <w:p w14:paraId="79A32020" w14:textId="77777777" w:rsidR="00D55A57" w:rsidRPr="00D55A57" w:rsidRDefault="00D55A57">
      <w:pPr>
        <w:spacing w:line="360" w:lineRule="auto"/>
        <w:ind w:left="720"/>
        <w:jc w:val="both"/>
        <w:rPr>
          <w:rFonts w:ascii="Times New Roman" w:hAnsi="Times New Roman" w:cs="Times New Roman"/>
          <w:lang w:val="en-GB"/>
        </w:rPr>
        <w:pPrChange w:id="378" w:author="HP" w:date="2023-09-30T20:05:00Z">
          <w:pPr>
            <w:spacing w:line="360" w:lineRule="auto"/>
            <w:ind w:left="720"/>
          </w:pPr>
        </w:pPrChange>
      </w:pPr>
    </w:p>
    <w:p w14:paraId="3E265289" w14:textId="77777777" w:rsidR="00D55A57" w:rsidRDefault="00D55A57" w:rsidP="00D55A57">
      <w:pPr>
        <w:pStyle w:val="ListParagraph"/>
        <w:spacing w:before="240" w:line="360" w:lineRule="auto"/>
        <w:ind w:left="1440"/>
        <w:rPr>
          <w:ins w:id="379" w:author="HP" w:date="2023-09-30T20:11:00Z"/>
          <w:rFonts w:ascii="Times New Roman" w:hAnsi="Times New Roman" w:cs="Times New Roman"/>
          <w:b/>
          <w:bCs/>
          <w:sz w:val="28"/>
          <w:szCs w:val="28"/>
        </w:rPr>
      </w:pPr>
    </w:p>
    <w:p w14:paraId="3A912EFE" w14:textId="77777777" w:rsidR="00520D8E" w:rsidRDefault="00520D8E" w:rsidP="00D55A57">
      <w:pPr>
        <w:pStyle w:val="ListParagraph"/>
        <w:spacing w:before="240" w:line="360" w:lineRule="auto"/>
        <w:ind w:left="1440"/>
        <w:rPr>
          <w:ins w:id="380" w:author="HP" w:date="2023-09-30T20:11:00Z"/>
          <w:rFonts w:ascii="Times New Roman" w:hAnsi="Times New Roman" w:cs="Times New Roman"/>
          <w:b/>
          <w:bCs/>
          <w:sz w:val="28"/>
          <w:szCs w:val="28"/>
        </w:rPr>
      </w:pPr>
    </w:p>
    <w:p w14:paraId="6EC49D7D" w14:textId="77777777" w:rsidR="00520D8E" w:rsidRDefault="00520D8E" w:rsidP="00D55A57">
      <w:pPr>
        <w:pStyle w:val="ListParagraph"/>
        <w:spacing w:before="240" w:line="360" w:lineRule="auto"/>
        <w:ind w:left="1440"/>
        <w:rPr>
          <w:ins w:id="381" w:author="HP" w:date="2023-09-30T20:11:00Z"/>
          <w:rFonts w:ascii="Times New Roman" w:hAnsi="Times New Roman" w:cs="Times New Roman"/>
          <w:b/>
          <w:bCs/>
          <w:sz w:val="28"/>
          <w:szCs w:val="28"/>
        </w:rPr>
      </w:pPr>
    </w:p>
    <w:p w14:paraId="07DAAEBD" w14:textId="77777777" w:rsidR="00520D8E" w:rsidRDefault="00520D8E" w:rsidP="00D55A57">
      <w:pPr>
        <w:pStyle w:val="ListParagraph"/>
        <w:spacing w:before="240" w:line="360" w:lineRule="auto"/>
        <w:ind w:left="1440"/>
        <w:rPr>
          <w:ins w:id="382" w:author="HP" w:date="2023-09-30T20:11:00Z"/>
          <w:rFonts w:ascii="Times New Roman" w:hAnsi="Times New Roman" w:cs="Times New Roman"/>
          <w:b/>
          <w:bCs/>
          <w:sz w:val="28"/>
          <w:szCs w:val="28"/>
        </w:rPr>
      </w:pPr>
    </w:p>
    <w:p w14:paraId="6B6E328B" w14:textId="77777777" w:rsidR="00520D8E" w:rsidRPr="00D55A57" w:rsidRDefault="00520D8E" w:rsidP="00D55A57">
      <w:pPr>
        <w:pStyle w:val="ListParagraph"/>
        <w:spacing w:before="240" w:line="360" w:lineRule="auto"/>
        <w:ind w:left="1440"/>
        <w:rPr>
          <w:rFonts w:ascii="Times New Roman" w:hAnsi="Times New Roman" w:cs="Times New Roman"/>
          <w:b/>
          <w:bCs/>
          <w:sz w:val="28"/>
          <w:szCs w:val="28"/>
        </w:rPr>
      </w:pPr>
    </w:p>
    <w:p w14:paraId="20E1B08C" w14:textId="00C2AA98" w:rsidR="00D55A57" w:rsidRPr="00D55A57" w:rsidRDefault="00D55A57" w:rsidP="00D55A57">
      <w:pPr>
        <w:pStyle w:val="ListParagraph"/>
        <w:numPr>
          <w:ilvl w:val="0"/>
          <w:numId w:val="6"/>
        </w:numPr>
        <w:spacing w:before="240" w:line="360" w:lineRule="auto"/>
        <w:ind w:left="0" w:hanging="426"/>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7CD3A514" w14:textId="21AED9C1" w:rsidR="00D55A57" w:rsidRP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color w:val="333333"/>
          <w:lang w:eastAsia="en-GB"/>
        </w:rPr>
        <w:t xml:space="preserve">John Abel, M., </w:t>
      </w:r>
      <w:proofErr w:type="spellStart"/>
      <w:r w:rsidRPr="00D55A57">
        <w:rPr>
          <w:rFonts w:ascii="Times New Roman" w:eastAsia="Times New Roman" w:hAnsi="Times New Roman" w:cs="Times New Roman"/>
          <w:color w:val="333333"/>
          <w:lang w:eastAsia="en-GB"/>
        </w:rPr>
        <w:t>Pramothkumar</w:t>
      </w:r>
      <w:proofErr w:type="spellEnd"/>
      <w:r w:rsidRPr="00D55A57">
        <w:rPr>
          <w:rFonts w:ascii="Times New Roman" w:eastAsia="Times New Roman" w:hAnsi="Times New Roman" w:cs="Times New Roman"/>
          <w:color w:val="333333"/>
          <w:lang w:eastAsia="en-GB"/>
        </w:rPr>
        <w:t>, A., Archana, V. </w:t>
      </w:r>
      <w:r w:rsidRPr="00D55A57">
        <w:rPr>
          <w:rFonts w:ascii="Times New Roman" w:eastAsia="Times New Roman" w:hAnsi="Times New Roman" w:cs="Times New Roman"/>
          <w:i/>
          <w:iCs/>
          <w:color w:val="333333"/>
          <w:lang w:eastAsia="en-GB"/>
        </w:rPr>
        <w:t>et al.</w:t>
      </w:r>
      <w:r w:rsidRPr="00D55A57">
        <w:rPr>
          <w:rFonts w:ascii="Times New Roman" w:eastAsia="Times New Roman" w:hAnsi="Times New Roman" w:cs="Times New Roman"/>
          <w:color w:val="333333"/>
          <w:lang w:eastAsia="en-GB"/>
        </w:rPr>
        <w:t> Facile synthesis of solar light active spinel nickel manganite (NiMn</w:t>
      </w:r>
      <w:r w:rsidRPr="00D55A57">
        <w:rPr>
          <w:rFonts w:ascii="Times New Roman" w:eastAsia="Times New Roman" w:hAnsi="Times New Roman" w:cs="Times New Roman"/>
          <w:color w:val="333333"/>
          <w:sz w:val="18"/>
          <w:szCs w:val="18"/>
          <w:vertAlign w:val="subscript"/>
          <w:lang w:eastAsia="en-GB"/>
        </w:rPr>
        <w:t>2</w:t>
      </w:r>
      <w:r w:rsidRPr="00D55A57">
        <w:rPr>
          <w:rFonts w:ascii="Times New Roman" w:eastAsia="Times New Roman" w:hAnsi="Times New Roman" w:cs="Times New Roman"/>
          <w:color w:val="333333"/>
          <w:lang w:eastAsia="en-GB"/>
        </w:rPr>
        <w:t>O</w:t>
      </w:r>
      <w:r w:rsidRPr="00D55A57">
        <w:rPr>
          <w:rFonts w:ascii="Times New Roman" w:eastAsia="Times New Roman" w:hAnsi="Times New Roman" w:cs="Times New Roman"/>
          <w:color w:val="333333"/>
          <w:sz w:val="18"/>
          <w:szCs w:val="18"/>
          <w:vertAlign w:val="subscript"/>
          <w:lang w:eastAsia="en-GB"/>
        </w:rPr>
        <w:t>4</w:t>
      </w:r>
      <w:r w:rsidRPr="00D55A57">
        <w:rPr>
          <w:rFonts w:ascii="Times New Roman" w:eastAsia="Times New Roman" w:hAnsi="Times New Roman" w:cs="Times New Roman"/>
          <w:color w:val="333333"/>
          <w:lang w:eastAsia="en-GB"/>
        </w:rPr>
        <w:t>) by co-precipitation route for photocatalytic application. </w:t>
      </w:r>
      <w:r w:rsidRPr="00D55A57">
        <w:rPr>
          <w:rFonts w:ascii="Times New Roman" w:eastAsia="Times New Roman" w:hAnsi="Times New Roman" w:cs="Times New Roman"/>
          <w:i/>
          <w:iCs/>
          <w:color w:val="333333"/>
          <w:lang w:eastAsia="en-GB"/>
        </w:rPr>
        <w:t xml:space="preserve">Res Chem </w:t>
      </w:r>
      <w:proofErr w:type="spellStart"/>
      <w:r w:rsidRPr="00D55A57">
        <w:rPr>
          <w:rFonts w:ascii="Times New Roman" w:eastAsia="Times New Roman" w:hAnsi="Times New Roman" w:cs="Times New Roman"/>
          <w:i/>
          <w:iCs/>
          <w:color w:val="333333"/>
          <w:lang w:eastAsia="en-GB"/>
        </w:rPr>
        <w:t>Intermed</w:t>
      </w:r>
      <w:proofErr w:type="spellEnd"/>
      <w:r w:rsidRPr="00D55A57">
        <w:rPr>
          <w:rFonts w:ascii="Times New Roman" w:eastAsia="Times New Roman" w:hAnsi="Times New Roman" w:cs="Times New Roman"/>
          <w:color w:val="333333"/>
          <w:lang w:eastAsia="en-GB"/>
        </w:rPr>
        <w:t> </w:t>
      </w:r>
      <w:r w:rsidRPr="00D55A57">
        <w:rPr>
          <w:rFonts w:ascii="Times New Roman" w:eastAsia="Times New Roman" w:hAnsi="Times New Roman" w:cs="Times New Roman"/>
          <w:b/>
          <w:bCs/>
          <w:color w:val="333333"/>
          <w:lang w:eastAsia="en-GB"/>
        </w:rPr>
        <w:t>46</w:t>
      </w:r>
      <w:r w:rsidRPr="00D55A57">
        <w:rPr>
          <w:rFonts w:ascii="Times New Roman" w:eastAsia="Times New Roman" w:hAnsi="Times New Roman" w:cs="Times New Roman"/>
          <w:color w:val="333333"/>
          <w:lang w:eastAsia="en-GB"/>
        </w:rPr>
        <w:t xml:space="preserve">, 3509–3525 (2020). </w:t>
      </w:r>
      <w:hyperlink r:id="rId11" w:history="1">
        <w:r w:rsidRPr="00E6340D">
          <w:rPr>
            <w:rStyle w:val="Hyperlink"/>
            <w:rFonts w:ascii="Times New Roman" w:eastAsia="Times New Roman" w:hAnsi="Times New Roman" w:cs="Times New Roman"/>
            <w:lang w:eastAsia="en-GB"/>
          </w:rPr>
          <w:t>https://doi.org/10.1007/s11164-020-04159-y</w:t>
        </w:r>
      </w:hyperlink>
    </w:p>
    <w:p w14:paraId="40FAB59D" w14:textId="77777777" w:rsidR="00D55A57" w:rsidRP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 xml:space="preserve">C. </w:t>
      </w:r>
      <w:proofErr w:type="spellStart"/>
      <w:r w:rsidRPr="00D55A57">
        <w:rPr>
          <w:rFonts w:ascii="Times New Roman" w:eastAsia="Times New Roman" w:hAnsi="Times New Roman" w:cs="Times New Roman"/>
          <w:lang w:eastAsia="en-GB"/>
        </w:rPr>
        <w:t>Burda</w:t>
      </w:r>
      <w:proofErr w:type="spellEnd"/>
      <w:r w:rsidRPr="00D55A57">
        <w:rPr>
          <w:rFonts w:ascii="Times New Roman" w:eastAsia="Times New Roman" w:hAnsi="Times New Roman" w:cs="Times New Roman"/>
          <w:lang w:eastAsia="en-GB"/>
        </w:rPr>
        <w:t>, X. Chen, R. Narayanan, M.A. El-Sayed, Chem. Rev. 1025, 105 (2005)</w:t>
      </w:r>
    </w:p>
    <w:p w14:paraId="6D162E16" w14:textId="67ED6182" w:rsidR="00D55A57" w:rsidRP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X. Chen, S.S. Mao, Chem. Rev. 2891, 107 (2007)</w:t>
      </w:r>
    </w:p>
    <w:p w14:paraId="06F2EAF8" w14:textId="4749E764" w:rsidR="00D55A57" w:rsidRP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Z. He, W. Que, J. Chen, X. Yin, Y. He, J. Ren, ACS Appl. Mater. Interfaces 6816, 4 (2012)</w:t>
      </w:r>
    </w:p>
    <w:p w14:paraId="3CE05E40" w14:textId="5C47CB1C" w:rsidR="00D55A57" w:rsidRP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 xml:space="preserve">A. </w:t>
      </w:r>
      <w:proofErr w:type="spellStart"/>
      <w:r w:rsidRPr="00D55A57">
        <w:rPr>
          <w:rFonts w:ascii="Times New Roman" w:eastAsia="Times New Roman" w:hAnsi="Times New Roman" w:cs="Times New Roman"/>
          <w:lang w:eastAsia="en-GB"/>
        </w:rPr>
        <w:t>Abbasi</w:t>
      </w:r>
      <w:proofErr w:type="spellEnd"/>
      <w:r w:rsidRPr="00D55A57">
        <w:rPr>
          <w:rFonts w:ascii="Times New Roman" w:eastAsia="Times New Roman" w:hAnsi="Times New Roman" w:cs="Times New Roman"/>
          <w:lang w:eastAsia="en-GB"/>
        </w:rPr>
        <w:t xml:space="preserve">, S.M.S. </w:t>
      </w:r>
      <w:proofErr w:type="spellStart"/>
      <w:r w:rsidRPr="00D55A57">
        <w:rPr>
          <w:rFonts w:ascii="Times New Roman" w:eastAsia="Times New Roman" w:hAnsi="Times New Roman" w:cs="Times New Roman"/>
          <w:lang w:eastAsia="en-GB"/>
        </w:rPr>
        <w:t>Sajadi</w:t>
      </w:r>
      <w:proofErr w:type="spellEnd"/>
      <w:r w:rsidRPr="00D55A57">
        <w:rPr>
          <w:rFonts w:ascii="Times New Roman" w:eastAsia="Times New Roman" w:hAnsi="Times New Roman" w:cs="Times New Roman"/>
          <w:lang w:eastAsia="en-GB"/>
        </w:rPr>
        <w:t xml:space="preserve">, O. Amiri, M. </w:t>
      </w:r>
      <w:proofErr w:type="spellStart"/>
      <w:r w:rsidRPr="00D55A57">
        <w:rPr>
          <w:rFonts w:ascii="Times New Roman" w:eastAsia="Times New Roman" w:hAnsi="Times New Roman" w:cs="Times New Roman"/>
          <w:lang w:eastAsia="en-GB"/>
        </w:rPr>
        <w:t>Hamadanian</w:t>
      </w:r>
      <w:proofErr w:type="spellEnd"/>
      <w:r w:rsidRPr="00D55A57">
        <w:rPr>
          <w:rFonts w:ascii="Times New Roman" w:eastAsia="Times New Roman" w:hAnsi="Times New Roman" w:cs="Times New Roman"/>
          <w:lang w:eastAsia="en-GB"/>
        </w:rPr>
        <w:t xml:space="preserve">, H. </w:t>
      </w:r>
      <w:proofErr w:type="spellStart"/>
      <w:r w:rsidRPr="00D55A57">
        <w:rPr>
          <w:rFonts w:ascii="Times New Roman" w:eastAsia="Times New Roman" w:hAnsi="Times New Roman" w:cs="Times New Roman"/>
          <w:lang w:eastAsia="en-GB"/>
        </w:rPr>
        <w:t>Moayedi</w:t>
      </w:r>
      <w:proofErr w:type="spellEnd"/>
      <w:r w:rsidRPr="00D55A57">
        <w:rPr>
          <w:rFonts w:ascii="Times New Roman" w:eastAsia="Times New Roman" w:hAnsi="Times New Roman" w:cs="Times New Roman"/>
          <w:lang w:eastAsia="en-GB"/>
        </w:rPr>
        <w:t xml:space="preserve">, M. </w:t>
      </w:r>
      <w:proofErr w:type="spellStart"/>
      <w:r w:rsidRPr="00D55A57">
        <w:rPr>
          <w:rFonts w:ascii="Times New Roman" w:eastAsia="Times New Roman" w:hAnsi="Times New Roman" w:cs="Times New Roman"/>
          <w:lang w:eastAsia="en-GB"/>
        </w:rPr>
        <w:t>Salavati-Niasari</w:t>
      </w:r>
      <w:proofErr w:type="spellEnd"/>
      <w:r w:rsidRPr="00D55A57">
        <w:rPr>
          <w:rFonts w:ascii="Times New Roman" w:eastAsia="Times New Roman" w:hAnsi="Times New Roman" w:cs="Times New Roman"/>
          <w:lang w:eastAsia="en-GB"/>
        </w:rPr>
        <w:t xml:space="preserve">, M.M. </w:t>
      </w:r>
      <w:proofErr w:type="spellStart"/>
      <w:r w:rsidRPr="00D55A57">
        <w:rPr>
          <w:rFonts w:ascii="Times New Roman" w:eastAsia="Times New Roman" w:hAnsi="Times New Roman" w:cs="Times New Roman"/>
          <w:lang w:eastAsia="en-GB"/>
        </w:rPr>
        <w:t>Beigi</w:t>
      </w:r>
      <w:proofErr w:type="spellEnd"/>
      <w:r w:rsidRPr="00D55A57">
        <w:rPr>
          <w:rFonts w:ascii="Times New Roman" w:eastAsia="Times New Roman" w:hAnsi="Times New Roman" w:cs="Times New Roman"/>
          <w:lang w:eastAsia="en-GB"/>
        </w:rPr>
        <w:t>, Compos. B Eng. 175, 107077 (2019)</w:t>
      </w:r>
    </w:p>
    <w:p w14:paraId="1E62BB56" w14:textId="6A9BD68F" w:rsidR="00D55A57" w:rsidRP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 xml:space="preserve">F. </w:t>
      </w:r>
      <w:proofErr w:type="spellStart"/>
      <w:r w:rsidRPr="00D55A57">
        <w:rPr>
          <w:rFonts w:ascii="Times New Roman" w:eastAsia="Times New Roman" w:hAnsi="Times New Roman" w:cs="Times New Roman"/>
          <w:lang w:eastAsia="en-GB"/>
        </w:rPr>
        <w:t>Namvar</w:t>
      </w:r>
      <w:proofErr w:type="spellEnd"/>
      <w:r w:rsidRPr="00D55A57">
        <w:rPr>
          <w:rFonts w:ascii="Times New Roman" w:eastAsia="Times New Roman" w:hAnsi="Times New Roman" w:cs="Times New Roman"/>
          <w:lang w:eastAsia="en-GB"/>
        </w:rPr>
        <w:t xml:space="preserve">, S.K. </w:t>
      </w:r>
      <w:proofErr w:type="spellStart"/>
      <w:r w:rsidRPr="00D55A57">
        <w:rPr>
          <w:rFonts w:ascii="Times New Roman" w:eastAsia="Times New Roman" w:hAnsi="Times New Roman" w:cs="Times New Roman"/>
          <w:lang w:eastAsia="en-GB"/>
        </w:rPr>
        <w:t>Abass</w:t>
      </w:r>
      <w:proofErr w:type="spellEnd"/>
      <w:r w:rsidRPr="00D55A57">
        <w:rPr>
          <w:rFonts w:ascii="Times New Roman" w:eastAsia="Times New Roman" w:hAnsi="Times New Roman" w:cs="Times New Roman"/>
          <w:lang w:eastAsia="en-GB"/>
        </w:rPr>
        <w:t xml:space="preserve">, F. </w:t>
      </w:r>
      <w:proofErr w:type="spellStart"/>
      <w:r w:rsidRPr="00D55A57">
        <w:rPr>
          <w:rFonts w:ascii="Times New Roman" w:eastAsia="Times New Roman" w:hAnsi="Times New Roman" w:cs="Times New Roman"/>
          <w:lang w:eastAsia="en-GB"/>
        </w:rPr>
        <w:t>Soofvand</w:t>
      </w:r>
      <w:proofErr w:type="spellEnd"/>
      <w:r w:rsidRPr="00D55A57">
        <w:rPr>
          <w:rFonts w:ascii="Times New Roman" w:eastAsia="Times New Roman" w:hAnsi="Times New Roman" w:cs="Times New Roman"/>
          <w:lang w:eastAsia="en-GB"/>
        </w:rPr>
        <w:t xml:space="preserve">, M. </w:t>
      </w:r>
      <w:proofErr w:type="spellStart"/>
      <w:r w:rsidRPr="00D55A57">
        <w:rPr>
          <w:rFonts w:ascii="Times New Roman" w:eastAsia="Times New Roman" w:hAnsi="Times New Roman" w:cs="Times New Roman"/>
          <w:lang w:eastAsia="en-GB"/>
        </w:rPr>
        <w:t>Salavati-Niasari</w:t>
      </w:r>
      <w:proofErr w:type="spellEnd"/>
      <w:r w:rsidRPr="00D55A57">
        <w:rPr>
          <w:rFonts w:ascii="Times New Roman" w:eastAsia="Times New Roman" w:hAnsi="Times New Roman" w:cs="Times New Roman"/>
          <w:lang w:eastAsia="en-GB"/>
        </w:rPr>
        <w:t xml:space="preserve">, H. </w:t>
      </w:r>
      <w:proofErr w:type="spellStart"/>
      <w:r w:rsidRPr="00D55A57">
        <w:rPr>
          <w:rFonts w:ascii="Times New Roman" w:eastAsia="Times New Roman" w:hAnsi="Times New Roman" w:cs="Times New Roman"/>
          <w:lang w:eastAsia="en-GB"/>
        </w:rPr>
        <w:t>Moayedi</w:t>
      </w:r>
      <w:proofErr w:type="spellEnd"/>
      <w:r w:rsidRPr="00D55A57">
        <w:rPr>
          <w:rFonts w:ascii="Times New Roman" w:eastAsia="Times New Roman" w:hAnsi="Times New Roman" w:cs="Times New Roman"/>
          <w:lang w:eastAsia="en-GB"/>
        </w:rPr>
        <w:t xml:space="preserve">, </w:t>
      </w:r>
      <w:proofErr w:type="spellStart"/>
      <w:r w:rsidRPr="00D55A57">
        <w:rPr>
          <w:rFonts w:ascii="Times New Roman" w:eastAsia="Times New Roman" w:hAnsi="Times New Roman" w:cs="Times New Roman"/>
          <w:lang w:eastAsia="en-GB"/>
        </w:rPr>
        <w:t>Ultrason</w:t>
      </w:r>
      <w:proofErr w:type="spellEnd"/>
      <w:r w:rsidRPr="00D55A57">
        <w:rPr>
          <w:rFonts w:ascii="Times New Roman" w:eastAsia="Times New Roman" w:hAnsi="Times New Roman" w:cs="Times New Roman"/>
          <w:lang w:eastAsia="en-GB"/>
        </w:rPr>
        <w:t xml:space="preserve">. </w:t>
      </w:r>
      <w:proofErr w:type="spellStart"/>
      <w:r w:rsidRPr="00D55A57">
        <w:rPr>
          <w:rFonts w:ascii="Times New Roman" w:eastAsia="Times New Roman" w:hAnsi="Times New Roman" w:cs="Times New Roman"/>
          <w:lang w:eastAsia="en-GB"/>
        </w:rPr>
        <w:t>Sonochem</w:t>
      </w:r>
      <w:proofErr w:type="spellEnd"/>
      <w:r w:rsidRPr="00D55A57">
        <w:rPr>
          <w:rFonts w:ascii="Times New Roman" w:eastAsia="Times New Roman" w:hAnsi="Times New Roman" w:cs="Times New Roman"/>
          <w:lang w:eastAsia="en-GB"/>
        </w:rPr>
        <w:t>. 58,104687 (2019)</w:t>
      </w:r>
    </w:p>
    <w:p w14:paraId="66644A1C" w14:textId="3024E93E" w:rsid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 xml:space="preserve">6. M. </w:t>
      </w:r>
      <w:proofErr w:type="spellStart"/>
      <w:r w:rsidRPr="00D55A57">
        <w:rPr>
          <w:rFonts w:ascii="Times New Roman" w:eastAsia="Times New Roman" w:hAnsi="Times New Roman" w:cs="Times New Roman"/>
          <w:lang w:eastAsia="en-GB"/>
        </w:rPr>
        <w:t>Ranjeh</w:t>
      </w:r>
      <w:proofErr w:type="spellEnd"/>
      <w:r w:rsidRPr="00D55A57">
        <w:rPr>
          <w:rFonts w:ascii="Times New Roman" w:eastAsia="Times New Roman" w:hAnsi="Times New Roman" w:cs="Times New Roman"/>
          <w:lang w:eastAsia="en-GB"/>
        </w:rPr>
        <w:t xml:space="preserve">, F. </w:t>
      </w:r>
      <w:proofErr w:type="spellStart"/>
      <w:r w:rsidRPr="00D55A57">
        <w:rPr>
          <w:rFonts w:ascii="Times New Roman" w:eastAsia="Times New Roman" w:hAnsi="Times New Roman" w:cs="Times New Roman"/>
          <w:lang w:eastAsia="en-GB"/>
        </w:rPr>
        <w:t>Beshkar</w:t>
      </w:r>
      <w:proofErr w:type="spellEnd"/>
      <w:r w:rsidRPr="00D55A57">
        <w:rPr>
          <w:rFonts w:ascii="Times New Roman" w:eastAsia="Times New Roman" w:hAnsi="Times New Roman" w:cs="Times New Roman"/>
          <w:lang w:eastAsia="en-GB"/>
        </w:rPr>
        <w:t xml:space="preserve">, O. Amiri, M. </w:t>
      </w:r>
      <w:proofErr w:type="spellStart"/>
      <w:r w:rsidRPr="00D55A57">
        <w:rPr>
          <w:rFonts w:ascii="Times New Roman" w:eastAsia="Times New Roman" w:hAnsi="Times New Roman" w:cs="Times New Roman"/>
          <w:lang w:eastAsia="en-GB"/>
        </w:rPr>
        <w:t>Salavati-Niasari</w:t>
      </w:r>
      <w:proofErr w:type="spellEnd"/>
      <w:r w:rsidRPr="00D55A57">
        <w:rPr>
          <w:rFonts w:ascii="Times New Roman" w:eastAsia="Times New Roman" w:hAnsi="Times New Roman" w:cs="Times New Roman"/>
          <w:lang w:eastAsia="en-GB"/>
        </w:rPr>
        <w:t xml:space="preserve">, H. </w:t>
      </w:r>
      <w:proofErr w:type="spellStart"/>
      <w:r w:rsidRPr="00D55A57">
        <w:rPr>
          <w:rFonts w:ascii="Times New Roman" w:eastAsia="Times New Roman" w:hAnsi="Times New Roman" w:cs="Times New Roman"/>
          <w:lang w:eastAsia="en-GB"/>
        </w:rPr>
        <w:t>Moayedi</w:t>
      </w:r>
      <w:proofErr w:type="spellEnd"/>
      <w:r w:rsidRPr="00D55A57">
        <w:rPr>
          <w:rFonts w:ascii="Times New Roman" w:eastAsia="Times New Roman" w:hAnsi="Times New Roman" w:cs="Times New Roman"/>
          <w:lang w:eastAsia="en-GB"/>
        </w:rPr>
        <w:t>, J. Alloys Compd. 815, 152451</w:t>
      </w:r>
    </w:p>
    <w:p w14:paraId="00A231DC" w14:textId="0FD124C4" w:rsid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 xml:space="preserve">Akira </w:t>
      </w:r>
      <w:proofErr w:type="spellStart"/>
      <w:r w:rsidRPr="00D55A57">
        <w:rPr>
          <w:rFonts w:ascii="Times New Roman" w:eastAsia="Times New Roman" w:hAnsi="Times New Roman" w:cs="Times New Roman"/>
          <w:lang w:eastAsia="en-GB"/>
        </w:rPr>
        <w:t>Fujishima</w:t>
      </w:r>
      <w:proofErr w:type="spellEnd"/>
      <w:r w:rsidRPr="00D55A57">
        <w:rPr>
          <w:rFonts w:ascii="Times New Roman" w:eastAsia="Times New Roman" w:hAnsi="Times New Roman" w:cs="Times New Roman"/>
          <w:lang w:eastAsia="en-GB"/>
        </w:rPr>
        <w:t xml:space="preserve"> et. al, Nature, 1972, 238, 17-18.</w:t>
      </w:r>
    </w:p>
    <w:p w14:paraId="5A9FF78C" w14:textId="2C1D887B" w:rsid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proofErr w:type="spellStart"/>
      <w:r w:rsidRPr="00D55A57">
        <w:rPr>
          <w:rFonts w:ascii="Times New Roman" w:eastAsia="Times New Roman" w:hAnsi="Times New Roman" w:cs="Times New Roman"/>
          <w:lang w:eastAsia="en-GB"/>
        </w:rPr>
        <w:t>Shuying</w:t>
      </w:r>
      <w:proofErr w:type="spellEnd"/>
      <w:r w:rsidRPr="00D55A57">
        <w:rPr>
          <w:rFonts w:ascii="Times New Roman" w:eastAsia="Times New Roman" w:hAnsi="Times New Roman" w:cs="Times New Roman"/>
          <w:lang w:eastAsia="en-GB"/>
        </w:rPr>
        <w:t xml:space="preserve"> Dong, et. al, RSC Advances, 2015, 5, 14610.</w:t>
      </w:r>
    </w:p>
    <w:p w14:paraId="6106DEF2" w14:textId="78C0F8CD" w:rsid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 xml:space="preserve">Hassan </w:t>
      </w:r>
      <w:proofErr w:type="spellStart"/>
      <w:r w:rsidRPr="00D55A57">
        <w:rPr>
          <w:rFonts w:ascii="Times New Roman" w:eastAsia="Times New Roman" w:hAnsi="Times New Roman" w:cs="Times New Roman"/>
          <w:lang w:eastAsia="en-GB"/>
        </w:rPr>
        <w:t>Anwer,et</w:t>
      </w:r>
      <w:proofErr w:type="spellEnd"/>
      <w:r w:rsidRPr="00D55A57">
        <w:rPr>
          <w:rFonts w:ascii="Times New Roman" w:eastAsia="Times New Roman" w:hAnsi="Times New Roman" w:cs="Times New Roman"/>
          <w:lang w:eastAsia="en-GB"/>
        </w:rPr>
        <w:t>. al, Nano Research 2018.</w:t>
      </w:r>
    </w:p>
    <w:p w14:paraId="41F6DC6E" w14:textId="6A2E9EF1" w:rsid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r w:rsidRPr="00D55A57">
        <w:rPr>
          <w:rFonts w:ascii="Times New Roman" w:eastAsia="Times New Roman" w:hAnsi="Times New Roman" w:cs="Times New Roman"/>
          <w:lang w:eastAsia="en-GB"/>
        </w:rPr>
        <w:t>F. Fresno, et. al, J. Mater. Chem. A, 2013</w:t>
      </w:r>
    </w:p>
    <w:p w14:paraId="0F120401" w14:textId="04B351F2" w:rsidR="00D55A57" w:rsidRDefault="00D55A57" w:rsidP="00D55A57">
      <w:pPr>
        <w:pStyle w:val="ListParagraph"/>
        <w:numPr>
          <w:ilvl w:val="0"/>
          <w:numId w:val="11"/>
        </w:numPr>
        <w:spacing w:line="360" w:lineRule="auto"/>
        <w:ind w:left="426"/>
        <w:rPr>
          <w:rFonts w:ascii="Times New Roman" w:eastAsia="Times New Roman" w:hAnsi="Times New Roman" w:cs="Times New Roman"/>
          <w:lang w:eastAsia="en-GB"/>
        </w:rPr>
      </w:pPr>
      <w:proofErr w:type="spellStart"/>
      <w:r w:rsidRPr="00D55A57">
        <w:rPr>
          <w:rFonts w:ascii="Times New Roman" w:eastAsia="Times New Roman" w:hAnsi="Times New Roman" w:cs="Times New Roman"/>
          <w:lang w:eastAsia="en-GB"/>
        </w:rPr>
        <w:t>Jiejing</w:t>
      </w:r>
      <w:proofErr w:type="spellEnd"/>
      <w:r w:rsidRPr="00D55A57">
        <w:rPr>
          <w:rFonts w:ascii="Times New Roman" w:eastAsia="Times New Roman" w:hAnsi="Times New Roman" w:cs="Times New Roman"/>
          <w:lang w:eastAsia="en-GB"/>
        </w:rPr>
        <w:t xml:space="preserve"> Kong, et. al, Catalysis Today, 2019 (327), 47-63.</w:t>
      </w:r>
    </w:p>
    <w:p w14:paraId="4DA67044" w14:textId="62E2402B" w:rsidR="00D55A57" w:rsidRDefault="00D55A57" w:rsidP="00D55A57">
      <w:pPr>
        <w:pStyle w:val="ListParagraph"/>
        <w:numPr>
          <w:ilvl w:val="0"/>
          <w:numId w:val="11"/>
        </w:numPr>
        <w:spacing w:before="240" w:line="360" w:lineRule="auto"/>
        <w:ind w:left="426"/>
        <w:rPr>
          <w:rStyle w:val="anchor-text"/>
          <w:rFonts w:ascii="Times New Roman" w:hAnsi="Times New Roman" w:cs="Times New Roman"/>
          <w:color w:val="1F1F1F"/>
        </w:rPr>
      </w:pPr>
      <w:proofErr w:type="spellStart"/>
      <w:r w:rsidRPr="00D55A57">
        <w:rPr>
          <w:rStyle w:val="anchor-text"/>
          <w:rFonts w:ascii="Times New Roman" w:hAnsi="Times New Roman" w:cs="Times New Roman"/>
          <w:color w:val="1F1F1F"/>
        </w:rPr>
        <w:t>Samik</w:t>
      </w:r>
      <w:proofErr w:type="spellEnd"/>
      <w:r w:rsidRPr="00D55A57">
        <w:rPr>
          <w:rStyle w:val="anchor-text"/>
          <w:rFonts w:ascii="Times New Roman" w:hAnsi="Times New Roman" w:cs="Times New Roman"/>
          <w:color w:val="1F1F1F"/>
        </w:rPr>
        <w:t xml:space="preserve"> </w:t>
      </w:r>
      <w:proofErr w:type="spellStart"/>
      <w:r w:rsidRPr="00D55A57">
        <w:rPr>
          <w:rStyle w:val="anchor-text"/>
          <w:rFonts w:ascii="Times New Roman" w:hAnsi="Times New Roman" w:cs="Times New Roman"/>
          <w:color w:val="1F1F1F"/>
        </w:rPr>
        <w:t>Saha</w:t>
      </w:r>
      <w:proofErr w:type="spellEnd"/>
      <w:r w:rsidRPr="00D55A57">
        <w:rPr>
          <w:rStyle w:val="anchor-text"/>
          <w:rFonts w:ascii="Times New Roman" w:hAnsi="Times New Roman" w:cs="Times New Roman"/>
          <w:color w:val="1F1F1F"/>
        </w:rPr>
        <w:t xml:space="preserve">, </w:t>
      </w:r>
      <w:proofErr w:type="spellStart"/>
      <w:r w:rsidRPr="00D55A57">
        <w:rPr>
          <w:rStyle w:val="anchor-text"/>
          <w:rFonts w:ascii="Times New Roman" w:hAnsi="Times New Roman" w:cs="Times New Roman"/>
          <w:color w:val="1F1F1F"/>
        </w:rPr>
        <w:t>Atanu</w:t>
      </w:r>
      <w:proofErr w:type="spellEnd"/>
      <w:r w:rsidRPr="00D55A57">
        <w:rPr>
          <w:rStyle w:val="anchor-text"/>
          <w:rFonts w:ascii="Times New Roman" w:hAnsi="Times New Roman" w:cs="Times New Roman"/>
          <w:color w:val="1F1F1F"/>
        </w:rPr>
        <w:t xml:space="preserve"> Roy, </w:t>
      </w:r>
      <w:proofErr w:type="spellStart"/>
      <w:r w:rsidRPr="00D55A57">
        <w:rPr>
          <w:rStyle w:val="anchor-text"/>
          <w:rFonts w:ascii="Times New Roman" w:hAnsi="Times New Roman" w:cs="Times New Roman"/>
          <w:color w:val="1F1F1F"/>
        </w:rPr>
        <w:t>Apurba</w:t>
      </w:r>
      <w:proofErr w:type="spellEnd"/>
      <w:r w:rsidRPr="00D55A57">
        <w:rPr>
          <w:rStyle w:val="anchor-text"/>
          <w:rFonts w:ascii="Times New Roman" w:hAnsi="Times New Roman" w:cs="Times New Roman"/>
          <w:color w:val="1F1F1F"/>
        </w:rPr>
        <w:t xml:space="preserve"> Ray, Trisha Das, </w:t>
      </w:r>
      <w:proofErr w:type="spellStart"/>
      <w:r w:rsidRPr="00D55A57">
        <w:rPr>
          <w:rStyle w:val="anchor-text"/>
          <w:rFonts w:ascii="Times New Roman" w:hAnsi="Times New Roman" w:cs="Times New Roman"/>
          <w:color w:val="1F1F1F"/>
        </w:rPr>
        <w:t>Mahasweta</w:t>
      </w:r>
      <w:proofErr w:type="spellEnd"/>
      <w:r w:rsidRPr="00D55A57">
        <w:rPr>
          <w:rStyle w:val="anchor-text"/>
          <w:rFonts w:ascii="Times New Roman" w:hAnsi="Times New Roman" w:cs="Times New Roman"/>
          <w:color w:val="1F1F1F"/>
        </w:rPr>
        <w:t xml:space="preserve"> Nandi, </w:t>
      </w:r>
      <w:proofErr w:type="spellStart"/>
      <w:r w:rsidRPr="00D55A57">
        <w:rPr>
          <w:rStyle w:val="anchor-text"/>
          <w:rFonts w:ascii="Times New Roman" w:hAnsi="Times New Roman" w:cs="Times New Roman"/>
          <w:color w:val="1F1F1F"/>
        </w:rPr>
        <w:t>Basudev</w:t>
      </w:r>
      <w:proofErr w:type="spellEnd"/>
      <w:r w:rsidRPr="00D55A57">
        <w:rPr>
          <w:rStyle w:val="anchor-text"/>
          <w:rFonts w:ascii="Times New Roman" w:hAnsi="Times New Roman" w:cs="Times New Roman"/>
          <w:color w:val="1F1F1F"/>
        </w:rPr>
        <w:t xml:space="preserve"> Ghosh, </w:t>
      </w:r>
      <w:proofErr w:type="spellStart"/>
      <w:r w:rsidRPr="00D55A57">
        <w:rPr>
          <w:rStyle w:val="anchor-text"/>
          <w:rFonts w:ascii="Times New Roman" w:hAnsi="Times New Roman" w:cs="Times New Roman"/>
          <w:color w:val="1F1F1F"/>
        </w:rPr>
        <w:t>Sachindranath</w:t>
      </w:r>
      <w:proofErr w:type="spellEnd"/>
      <w:r w:rsidRPr="00D55A57">
        <w:rPr>
          <w:rStyle w:val="anchor-text"/>
          <w:rFonts w:ascii="Times New Roman" w:hAnsi="Times New Roman" w:cs="Times New Roman"/>
          <w:color w:val="1F1F1F"/>
        </w:rPr>
        <w:t xml:space="preserve"> Das, Effect of particle morphology on the electrochemical performance of hydrothermally synthesized NiMn2O4,Electrochimica Acta</w:t>
      </w:r>
      <w:r>
        <w:rPr>
          <w:rStyle w:val="anchor-text"/>
          <w:rFonts w:ascii="Times New Roman" w:hAnsi="Times New Roman" w:cs="Times New Roman"/>
          <w:color w:val="1F1F1F"/>
        </w:rPr>
        <w:t>.</w:t>
      </w:r>
    </w:p>
    <w:p w14:paraId="0B81E084" w14:textId="1386E959" w:rsidR="00D55A57" w:rsidRPr="00D55A57" w:rsidRDefault="00D55A57" w:rsidP="00D55A57">
      <w:pPr>
        <w:pStyle w:val="ListParagraph"/>
        <w:numPr>
          <w:ilvl w:val="0"/>
          <w:numId w:val="11"/>
        </w:numPr>
        <w:spacing w:before="240" w:line="360" w:lineRule="auto"/>
        <w:ind w:left="426"/>
        <w:rPr>
          <w:rFonts w:ascii="Times New Roman" w:hAnsi="Times New Roman" w:cs="Times New Roman"/>
          <w:color w:val="1F1F1F"/>
          <w:sz w:val="22"/>
          <w:szCs w:val="22"/>
        </w:rPr>
      </w:pPr>
      <w:r w:rsidRPr="00D55A57">
        <w:rPr>
          <w:rFonts w:ascii="Times New Roman" w:hAnsi="Times New Roman" w:cs="Times New Roman"/>
          <w:color w:val="333333"/>
          <w:shd w:val="clear" w:color="auto" w:fill="FCFCFC"/>
        </w:rPr>
        <w:t xml:space="preserve">K. </w:t>
      </w:r>
      <w:proofErr w:type="spellStart"/>
      <w:r w:rsidRPr="00D55A57">
        <w:rPr>
          <w:rFonts w:ascii="Times New Roman" w:hAnsi="Times New Roman" w:cs="Times New Roman"/>
          <w:color w:val="333333"/>
          <w:shd w:val="clear" w:color="auto" w:fill="FCFCFC"/>
        </w:rPr>
        <w:t>Kasinathan</w:t>
      </w:r>
      <w:proofErr w:type="spellEnd"/>
      <w:r w:rsidRPr="00D55A57">
        <w:rPr>
          <w:rFonts w:ascii="Times New Roman" w:hAnsi="Times New Roman" w:cs="Times New Roman"/>
          <w:color w:val="333333"/>
          <w:shd w:val="clear" w:color="auto" w:fill="FCFCFC"/>
        </w:rPr>
        <w:t xml:space="preserve">, J. Kennedy, M. </w:t>
      </w:r>
      <w:proofErr w:type="spellStart"/>
      <w:r w:rsidRPr="00D55A57">
        <w:rPr>
          <w:rFonts w:ascii="Times New Roman" w:hAnsi="Times New Roman" w:cs="Times New Roman"/>
          <w:color w:val="333333"/>
          <w:shd w:val="clear" w:color="auto" w:fill="FCFCFC"/>
        </w:rPr>
        <w:t>Elayaperumal</w:t>
      </w:r>
      <w:proofErr w:type="spellEnd"/>
      <w:r w:rsidRPr="00D55A57">
        <w:rPr>
          <w:rFonts w:ascii="Times New Roman" w:hAnsi="Times New Roman" w:cs="Times New Roman"/>
          <w:color w:val="333333"/>
          <w:shd w:val="clear" w:color="auto" w:fill="FCFCFC"/>
        </w:rPr>
        <w:t xml:space="preserve">, M. </w:t>
      </w:r>
      <w:proofErr w:type="spellStart"/>
      <w:r w:rsidRPr="00D55A57">
        <w:rPr>
          <w:rFonts w:ascii="Times New Roman" w:hAnsi="Times New Roman" w:cs="Times New Roman"/>
          <w:color w:val="333333"/>
          <w:shd w:val="clear" w:color="auto" w:fill="FCFCFC"/>
        </w:rPr>
        <w:t>Henini</w:t>
      </w:r>
      <w:proofErr w:type="spellEnd"/>
      <w:r w:rsidRPr="00D55A57">
        <w:rPr>
          <w:rFonts w:ascii="Times New Roman" w:hAnsi="Times New Roman" w:cs="Times New Roman"/>
          <w:color w:val="333333"/>
          <w:shd w:val="clear" w:color="auto" w:fill="FCFCFC"/>
        </w:rPr>
        <w:t>, M. Malik, Sci. Rep. </w:t>
      </w:r>
      <w:r w:rsidRPr="00D55A57">
        <w:rPr>
          <w:rFonts w:ascii="Times New Roman" w:hAnsi="Times New Roman" w:cs="Times New Roman"/>
          <w:b/>
          <w:bCs/>
          <w:color w:val="333333"/>
          <w:shd w:val="clear" w:color="auto" w:fill="FCFCFC"/>
        </w:rPr>
        <w:t>38064</w:t>
      </w:r>
      <w:r w:rsidRPr="00D55A57">
        <w:rPr>
          <w:rFonts w:ascii="Times New Roman" w:hAnsi="Times New Roman" w:cs="Times New Roman"/>
          <w:color w:val="333333"/>
          <w:shd w:val="clear" w:color="auto" w:fill="FCFCFC"/>
        </w:rPr>
        <w:t>, 6 (2016)</w:t>
      </w:r>
    </w:p>
    <w:p w14:paraId="6766F911" w14:textId="63355254" w:rsidR="00D55A57" w:rsidRPr="00D55A57" w:rsidRDefault="00D55A57" w:rsidP="00D55A57">
      <w:pPr>
        <w:pStyle w:val="ListParagraph"/>
        <w:numPr>
          <w:ilvl w:val="0"/>
          <w:numId w:val="11"/>
        </w:numPr>
        <w:spacing w:before="240" w:line="360" w:lineRule="auto"/>
        <w:ind w:left="426"/>
        <w:rPr>
          <w:rFonts w:ascii="Times New Roman" w:hAnsi="Times New Roman" w:cs="Times New Roman"/>
          <w:color w:val="1F1F1F"/>
          <w:sz w:val="22"/>
          <w:szCs w:val="22"/>
        </w:rPr>
      </w:pPr>
      <w:r w:rsidRPr="00D55A57">
        <w:rPr>
          <w:rFonts w:ascii="Times New Roman" w:hAnsi="Times New Roman" w:cs="Times New Roman"/>
          <w:color w:val="333333"/>
          <w:shd w:val="clear" w:color="auto" w:fill="FCFCFC"/>
        </w:rPr>
        <w:t xml:space="preserve">Y.S. Reddy, C.M. </w:t>
      </w:r>
      <w:proofErr w:type="spellStart"/>
      <w:r w:rsidRPr="00D55A57">
        <w:rPr>
          <w:rFonts w:ascii="Times New Roman" w:hAnsi="Times New Roman" w:cs="Times New Roman"/>
          <w:color w:val="333333"/>
          <w:shd w:val="clear" w:color="auto" w:fill="FCFCFC"/>
        </w:rPr>
        <w:t>Magdalane</w:t>
      </w:r>
      <w:proofErr w:type="spellEnd"/>
      <w:r w:rsidRPr="00D55A57">
        <w:rPr>
          <w:rFonts w:ascii="Times New Roman" w:hAnsi="Times New Roman" w:cs="Times New Roman"/>
          <w:color w:val="333333"/>
          <w:shd w:val="clear" w:color="auto" w:fill="FCFCFC"/>
        </w:rPr>
        <w:t xml:space="preserve">, K. </w:t>
      </w:r>
      <w:proofErr w:type="spellStart"/>
      <w:r w:rsidRPr="00D55A57">
        <w:rPr>
          <w:rFonts w:ascii="Times New Roman" w:hAnsi="Times New Roman" w:cs="Times New Roman"/>
          <w:color w:val="333333"/>
          <w:shd w:val="clear" w:color="auto" w:fill="FCFCFC"/>
        </w:rPr>
        <w:t>Kaviyarasu</w:t>
      </w:r>
      <w:proofErr w:type="spellEnd"/>
      <w:r w:rsidRPr="00D55A57">
        <w:rPr>
          <w:rFonts w:ascii="Times New Roman" w:hAnsi="Times New Roman" w:cs="Times New Roman"/>
          <w:color w:val="333333"/>
          <w:shd w:val="clear" w:color="auto" w:fill="FCFCFC"/>
        </w:rPr>
        <w:t xml:space="preserve">, G.T. </w:t>
      </w:r>
      <w:proofErr w:type="spellStart"/>
      <w:r w:rsidRPr="00D55A57">
        <w:rPr>
          <w:rFonts w:ascii="Times New Roman" w:hAnsi="Times New Roman" w:cs="Times New Roman"/>
          <w:color w:val="333333"/>
          <w:shd w:val="clear" w:color="auto" w:fill="FCFCFC"/>
        </w:rPr>
        <w:t>Mola</w:t>
      </w:r>
      <w:proofErr w:type="spellEnd"/>
      <w:r w:rsidRPr="00D55A57">
        <w:rPr>
          <w:rFonts w:ascii="Times New Roman" w:hAnsi="Times New Roman" w:cs="Times New Roman"/>
          <w:color w:val="333333"/>
          <w:shd w:val="clear" w:color="auto" w:fill="FCFCFC"/>
        </w:rPr>
        <w:t xml:space="preserve">, J. Kennedy, M. </w:t>
      </w:r>
      <w:proofErr w:type="spellStart"/>
      <w:r w:rsidRPr="00D55A57">
        <w:rPr>
          <w:rFonts w:ascii="Times New Roman" w:hAnsi="Times New Roman" w:cs="Times New Roman"/>
          <w:color w:val="333333"/>
          <w:shd w:val="clear" w:color="auto" w:fill="FCFCFC"/>
        </w:rPr>
        <w:t>Maaza</w:t>
      </w:r>
      <w:proofErr w:type="spellEnd"/>
      <w:r w:rsidRPr="00D55A57">
        <w:rPr>
          <w:rFonts w:ascii="Times New Roman" w:hAnsi="Times New Roman" w:cs="Times New Roman"/>
          <w:color w:val="333333"/>
          <w:shd w:val="clear" w:color="auto" w:fill="FCFCFC"/>
        </w:rPr>
        <w:t>, J. Phys. Chem. Solids </w:t>
      </w:r>
      <w:r w:rsidRPr="00D55A57">
        <w:rPr>
          <w:rFonts w:ascii="Times New Roman" w:hAnsi="Times New Roman" w:cs="Times New Roman"/>
          <w:b/>
          <w:bCs/>
          <w:color w:val="333333"/>
          <w:shd w:val="clear" w:color="auto" w:fill="FCFCFC"/>
        </w:rPr>
        <w:t>43</w:t>
      </w:r>
      <w:r w:rsidRPr="00D55A57">
        <w:rPr>
          <w:rFonts w:ascii="Times New Roman" w:hAnsi="Times New Roman" w:cs="Times New Roman"/>
          <w:color w:val="333333"/>
          <w:shd w:val="clear" w:color="auto" w:fill="FCFCFC"/>
        </w:rPr>
        <w:t>, 123 (2018)</w:t>
      </w:r>
    </w:p>
    <w:p w14:paraId="1F072526" w14:textId="2CFF3B8F" w:rsidR="00D55A57" w:rsidRPr="00D55A57" w:rsidRDefault="00D55A57" w:rsidP="00D55A57">
      <w:pPr>
        <w:pStyle w:val="ListParagraph"/>
        <w:numPr>
          <w:ilvl w:val="0"/>
          <w:numId w:val="11"/>
        </w:numPr>
        <w:spacing w:before="240" w:line="360" w:lineRule="auto"/>
        <w:ind w:left="426"/>
        <w:rPr>
          <w:rFonts w:ascii="Times New Roman" w:hAnsi="Times New Roman" w:cs="Times New Roman"/>
          <w:color w:val="1F1F1F"/>
          <w:sz w:val="22"/>
          <w:szCs w:val="22"/>
        </w:rPr>
      </w:pPr>
      <w:r w:rsidRPr="00D55A57">
        <w:rPr>
          <w:rFonts w:ascii="Times New Roman" w:hAnsi="Times New Roman" w:cs="Times New Roman"/>
          <w:color w:val="333333"/>
          <w:shd w:val="clear" w:color="auto" w:fill="FCFCFC"/>
        </w:rPr>
        <w:t xml:space="preserve">M. </w:t>
      </w:r>
      <w:proofErr w:type="spellStart"/>
      <w:r w:rsidRPr="00D55A57">
        <w:rPr>
          <w:rFonts w:ascii="Times New Roman" w:hAnsi="Times New Roman" w:cs="Times New Roman"/>
          <w:color w:val="333333"/>
          <w:shd w:val="clear" w:color="auto" w:fill="FCFCFC"/>
        </w:rPr>
        <w:t>Mahdiani</w:t>
      </w:r>
      <w:proofErr w:type="spellEnd"/>
      <w:r w:rsidRPr="00D55A57">
        <w:rPr>
          <w:rFonts w:ascii="Times New Roman" w:hAnsi="Times New Roman" w:cs="Times New Roman"/>
          <w:color w:val="333333"/>
          <w:shd w:val="clear" w:color="auto" w:fill="FCFCFC"/>
        </w:rPr>
        <w:t xml:space="preserve">, F. </w:t>
      </w:r>
      <w:proofErr w:type="spellStart"/>
      <w:r w:rsidRPr="00D55A57">
        <w:rPr>
          <w:rFonts w:ascii="Times New Roman" w:hAnsi="Times New Roman" w:cs="Times New Roman"/>
          <w:color w:val="333333"/>
          <w:shd w:val="clear" w:color="auto" w:fill="FCFCFC"/>
        </w:rPr>
        <w:t>Soofivand</w:t>
      </w:r>
      <w:proofErr w:type="spellEnd"/>
      <w:r w:rsidRPr="00D55A57">
        <w:rPr>
          <w:rFonts w:ascii="Times New Roman" w:hAnsi="Times New Roman" w:cs="Times New Roman"/>
          <w:color w:val="333333"/>
          <w:shd w:val="clear" w:color="auto" w:fill="FCFCFC"/>
        </w:rPr>
        <w:t xml:space="preserve">, F. Ansari, M. </w:t>
      </w:r>
      <w:proofErr w:type="spellStart"/>
      <w:r w:rsidRPr="00D55A57">
        <w:rPr>
          <w:rFonts w:ascii="Times New Roman" w:hAnsi="Times New Roman" w:cs="Times New Roman"/>
          <w:color w:val="333333"/>
          <w:shd w:val="clear" w:color="auto" w:fill="FCFCFC"/>
        </w:rPr>
        <w:t>Salavati-Niasari</w:t>
      </w:r>
      <w:proofErr w:type="spellEnd"/>
      <w:r w:rsidRPr="00D55A57">
        <w:rPr>
          <w:rFonts w:ascii="Times New Roman" w:hAnsi="Times New Roman" w:cs="Times New Roman"/>
          <w:color w:val="333333"/>
          <w:shd w:val="clear" w:color="auto" w:fill="FCFCFC"/>
        </w:rPr>
        <w:t>, J. Clean. Prod. </w:t>
      </w:r>
      <w:r w:rsidRPr="00D55A57">
        <w:rPr>
          <w:rFonts w:ascii="Times New Roman" w:hAnsi="Times New Roman" w:cs="Times New Roman"/>
          <w:b/>
          <w:bCs/>
          <w:color w:val="333333"/>
          <w:shd w:val="clear" w:color="auto" w:fill="FCFCFC"/>
        </w:rPr>
        <w:t>1185</w:t>
      </w:r>
      <w:r w:rsidRPr="00D55A57">
        <w:rPr>
          <w:rFonts w:ascii="Times New Roman" w:hAnsi="Times New Roman" w:cs="Times New Roman"/>
          <w:color w:val="333333"/>
          <w:shd w:val="clear" w:color="auto" w:fill="FCFCFC"/>
        </w:rPr>
        <w:t>, 176 (2018)</w:t>
      </w:r>
    </w:p>
    <w:p w14:paraId="5D9E8D9D" w14:textId="2839A439" w:rsidR="00D55A57" w:rsidRPr="00D55A57" w:rsidRDefault="00D55A57" w:rsidP="00D55A57">
      <w:pPr>
        <w:pStyle w:val="ListParagraph"/>
        <w:numPr>
          <w:ilvl w:val="0"/>
          <w:numId w:val="11"/>
        </w:numPr>
        <w:spacing w:before="240" w:line="360" w:lineRule="auto"/>
        <w:ind w:left="426"/>
        <w:rPr>
          <w:rFonts w:ascii="Times New Roman" w:hAnsi="Times New Roman" w:cs="Times New Roman"/>
          <w:color w:val="1F1F1F"/>
          <w:sz w:val="22"/>
          <w:szCs w:val="22"/>
        </w:rPr>
      </w:pPr>
      <w:r w:rsidRPr="00D55A57">
        <w:rPr>
          <w:rFonts w:ascii="Times New Roman" w:hAnsi="Times New Roman" w:cs="Times New Roman"/>
          <w:color w:val="333333"/>
          <w:shd w:val="clear" w:color="auto" w:fill="FCFCFC"/>
        </w:rPr>
        <w:t xml:space="preserve">F. </w:t>
      </w:r>
      <w:proofErr w:type="spellStart"/>
      <w:r w:rsidRPr="00D55A57">
        <w:rPr>
          <w:rFonts w:ascii="Times New Roman" w:hAnsi="Times New Roman" w:cs="Times New Roman"/>
          <w:color w:val="333333"/>
          <w:shd w:val="clear" w:color="auto" w:fill="FCFCFC"/>
        </w:rPr>
        <w:t>Mohandes</w:t>
      </w:r>
      <w:proofErr w:type="spellEnd"/>
      <w:r w:rsidRPr="00D55A57">
        <w:rPr>
          <w:rFonts w:ascii="Times New Roman" w:hAnsi="Times New Roman" w:cs="Times New Roman"/>
          <w:color w:val="333333"/>
          <w:shd w:val="clear" w:color="auto" w:fill="FCFCFC"/>
        </w:rPr>
        <w:t xml:space="preserve">, M. </w:t>
      </w:r>
      <w:proofErr w:type="spellStart"/>
      <w:r w:rsidRPr="00D55A57">
        <w:rPr>
          <w:rFonts w:ascii="Times New Roman" w:hAnsi="Times New Roman" w:cs="Times New Roman"/>
          <w:color w:val="333333"/>
          <w:shd w:val="clear" w:color="auto" w:fill="FCFCFC"/>
        </w:rPr>
        <w:t>Salavati-Niasari</w:t>
      </w:r>
      <w:proofErr w:type="spellEnd"/>
      <w:r w:rsidRPr="00D55A57">
        <w:rPr>
          <w:rFonts w:ascii="Times New Roman" w:hAnsi="Times New Roman" w:cs="Times New Roman"/>
          <w:color w:val="333333"/>
          <w:shd w:val="clear" w:color="auto" w:fill="FCFCFC"/>
        </w:rPr>
        <w:t xml:space="preserve">, </w:t>
      </w:r>
      <w:proofErr w:type="spellStart"/>
      <w:r w:rsidRPr="00D55A57">
        <w:rPr>
          <w:rFonts w:ascii="Times New Roman" w:hAnsi="Times New Roman" w:cs="Times New Roman"/>
          <w:color w:val="333333"/>
          <w:shd w:val="clear" w:color="auto" w:fill="FCFCFC"/>
        </w:rPr>
        <w:t>Ultrason</w:t>
      </w:r>
      <w:proofErr w:type="spellEnd"/>
      <w:r w:rsidRPr="00D55A57">
        <w:rPr>
          <w:rFonts w:ascii="Times New Roman" w:hAnsi="Times New Roman" w:cs="Times New Roman"/>
          <w:color w:val="333333"/>
          <w:shd w:val="clear" w:color="auto" w:fill="FCFCFC"/>
        </w:rPr>
        <w:t xml:space="preserve">. </w:t>
      </w:r>
      <w:proofErr w:type="spellStart"/>
      <w:r w:rsidRPr="00D55A57">
        <w:rPr>
          <w:rFonts w:ascii="Times New Roman" w:hAnsi="Times New Roman" w:cs="Times New Roman"/>
          <w:color w:val="333333"/>
          <w:shd w:val="clear" w:color="auto" w:fill="FCFCFC"/>
        </w:rPr>
        <w:t>Sonochem</w:t>
      </w:r>
      <w:proofErr w:type="spellEnd"/>
      <w:r w:rsidRPr="00D55A57">
        <w:rPr>
          <w:rFonts w:ascii="Times New Roman" w:hAnsi="Times New Roman" w:cs="Times New Roman"/>
          <w:color w:val="333333"/>
          <w:shd w:val="clear" w:color="auto" w:fill="FCFCFC"/>
        </w:rPr>
        <w:t>. </w:t>
      </w:r>
      <w:r w:rsidRPr="00D55A57">
        <w:rPr>
          <w:rFonts w:ascii="Times New Roman" w:hAnsi="Times New Roman" w:cs="Times New Roman"/>
          <w:b/>
          <w:bCs/>
          <w:color w:val="333333"/>
          <w:shd w:val="clear" w:color="auto" w:fill="FCFCFC"/>
        </w:rPr>
        <w:t>354</w:t>
      </w:r>
      <w:r w:rsidRPr="00D55A57">
        <w:rPr>
          <w:rFonts w:ascii="Times New Roman" w:hAnsi="Times New Roman" w:cs="Times New Roman"/>
          <w:color w:val="333333"/>
          <w:shd w:val="clear" w:color="auto" w:fill="FCFCFC"/>
        </w:rPr>
        <w:t>, 20 (2013)</w:t>
      </w:r>
    </w:p>
    <w:p w14:paraId="4132A733" w14:textId="77777777" w:rsidR="00D55A57" w:rsidRPr="00D55A57" w:rsidRDefault="00D55A57" w:rsidP="00D55A57">
      <w:pPr>
        <w:pStyle w:val="ListParagraph"/>
        <w:numPr>
          <w:ilvl w:val="0"/>
          <w:numId w:val="11"/>
        </w:numPr>
        <w:spacing w:line="360" w:lineRule="auto"/>
        <w:ind w:left="426"/>
        <w:rPr>
          <w:rFonts w:ascii="Times New Roman" w:hAnsi="Times New Roman" w:cs="Times New Roman"/>
          <w:color w:val="333333"/>
          <w:shd w:val="clear" w:color="auto" w:fill="FCFCFC"/>
        </w:rPr>
      </w:pPr>
      <w:r w:rsidRPr="00D55A57">
        <w:rPr>
          <w:rFonts w:ascii="Times New Roman" w:hAnsi="Times New Roman" w:cs="Times New Roman"/>
          <w:color w:val="333333"/>
          <w:shd w:val="clear" w:color="auto" w:fill="FCFCFC"/>
        </w:rPr>
        <w:t xml:space="preserve">T. Larbi, K. Doll, M. </w:t>
      </w:r>
      <w:proofErr w:type="spellStart"/>
      <w:r w:rsidRPr="00D55A57">
        <w:rPr>
          <w:rFonts w:ascii="Times New Roman" w:hAnsi="Times New Roman" w:cs="Times New Roman"/>
          <w:color w:val="333333"/>
          <w:shd w:val="clear" w:color="auto" w:fill="FCFCFC"/>
        </w:rPr>
        <w:t>Amlouk</w:t>
      </w:r>
      <w:proofErr w:type="spellEnd"/>
      <w:r w:rsidRPr="00D55A57">
        <w:rPr>
          <w:rFonts w:ascii="Times New Roman" w:hAnsi="Times New Roman" w:cs="Times New Roman"/>
          <w:color w:val="333333"/>
          <w:shd w:val="clear" w:color="auto" w:fill="FCFCFC"/>
        </w:rPr>
        <w:t xml:space="preserve">, </w:t>
      </w:r>
      <w:proofErr w:type="spellStart"/>
      <w:r w:rsidRPr="00D55A57">
        <w:rPr>
          <w:rFonts w:ascii="Times New Roman" w:hAnsi="Times New Roman" w:cs="Times New Roman"/>
          <w:color w:val="333333"/>
          <w:shd w:val="clear" w:color="auto" w:fill="FCFCFC"/>
        </w:rPr>
        <w:t>Spectrochim</w:t>
      </w:r>
      <w:proofErr w:type="spellEnd"/>
      <w:r w:rsidRPr="00D55A57">
        <w:rPr>
          <w:rFonts w:ascii="Times New Roman" w:hAnsi="Times New Roman" w:cs="Times New Roman"/>
          <w:color w:val="333333"/>
          <w:shd w:val="clear" w:color="auto" w:fill="FCFCFC"/>
        </w:rPr>
        <w:t>. Acta Part A </w:t>
      </w:r>
      <w:r w:rsidRPr="00D55A57">
        <w:rPr>
          <w:rFonts w:ascii="Times New Roman" w:hAnsi="Times New Roman" w:cs="Times New Roman"/>
          <w:b/>
          <w:bCs/>
          <w:color w:val="333333"/>
          <w:shd w:val="clear" w:color="auto" w:fill="FCFCFC"/>
        </w:rPr>
        <w:t>117</w:t>
      </w:r>
      <w:r w:rsidRPr="00D55A57">
        <w:rPr>
          <w:rFonts w:ascii="Times New Roman" w:hAnsi="Times New Roman" w:cs="Times New Roman"/>
          <w:color w:val="333333"/>
          <w:shd w:val="clear" w:color="auto" w:fill="FCFCFC"/>
        </w:rPr>
        <w:t>, 216 (2019)</w:t>
      </w:r>
    </w:p>
    <w:p w14:paraId="4F45150F" w14:textId="77777777" w:rsidR="00D55A57" w:rsidRPr="00D55A57" w:rsidRDefault="00D55A57" w:rsidP="00D55A57">
      <w:pPr>
        <w:pStyle w:val="ListParagraph"/>
        <w:numPr>
          <w:ilvl w:val="0"/>
          <w:numId w:val="11"/>
        </w:numPr>
        <w:spacing w:line="360" w:lineRule="auto"/>
        <w:ind w:left="426"/>
        <w:rPr>
          <w:rFonts w:ascii="Times New Roman" w:hAnsi="Times New Roman" w:cs="Times New Roman"/>
          <w:color w:val="333333"/>
          <w:shd w:val="clear" w:color="auto" w:fill="FCFCFC"/>
        </w:rPr>
      </w:pPr>
      <w:r w:rsidRPr="00D55A57">
        <w:rPr>
          <w:rFonts w:ascii="Times New Roman" w:hAnsi="Times New Roman" w:cs="Times New Roman"/>
          <w:color w:val="333333"/>
          <w:shd w:val="clear" w:color="auto" w:fill="FCFCFC"/>
        </w:rPr>
        <w:t xml:space="preserve">F. </w:t>
      </w:r>
      <w:proofErr w:type="spellStart"/>
      <w:r w:rsidRPr="00D55A57">
        <w:rPr>
          <w:rFonts w:ascii="Times New Roman" w:hAnsi="Times New Roman" w:cs="Times New Roman"/>
          <w:color w:val="333333"/>
          <w:shd w:val="clear" w:color="auto" w:fill="FCFCFC"/>
        </w:rPr>
        <w:t>Sedighi</w:t>
      </w:r>
      <w:proofErr w:type="spellEnd"/>
      <w:r w:rsidRPr="00D55A57">
        <w:rPr>
          <w:rFonts w:ascii="Times New Roman" w:hAnsi="Times New Roman" w:cs="Times New Roman"/>
          <w:color w:val="333333"/>
          <w:shd w:val="clear" w:color="auto" w:fill="FCFCFC"/>
        </w:rPr>
        <w:t xml:space="preserve">, A.S. </w:t>
      </w:r>
      <w:proofErr w:type="spellStart"/>
      <w:r w:rsidRPr="00D55A57">
        <w:rPr>
          <w:rFonts w:ascii="Times New Roman" w:hAnsi="Times New Roman" w:cs="Times New Roman"/>
          <w:color w:val="333333"/>
          <w:shd w:val="clear" w:color="auto" w:fill="FCFCFC"/>
        </w:rPr>
        <w:t>Nasab</w:t>
      </w:r>
      <w:proofErr w:type="spellEnd"/>
      <w:r w:rsidRPr="00D55A57">
        <w:rPr>
          <w:rFonts w:ascii="Times New Roman" w:hAnsi="Times New Roman" w:cs="Times New Roman"/>
          <w:color w:val="333333"/>
          <w:shd w:val="clear" w:color="auto" w:fill="FCFCFC"/>
        </w:rPr>
        <w:t xml:space="preserve">, M. </w:t>
      </w:r>
      <w:proofErr w:type="spellStart"/>
      <w:r w:rsidRPr="00D55A57">
        <w:rPr>
          <w:rFonts w:ascii="Times New Roman" w:hAnsi="Times New Roman" w:cs="Times New Roman"/>
          <w:color w:val="333333"/>
          <w:shd w:val="clear" w:color="auto" w:fill="FCFCFC"/>
        </w:rPr>
        <w:t>Behpour</w:t>
      </w:r>
      <w:proofErr w:type="spellEnd"/>
      <w:r w:rsidRPr="00D55A57">
        <w:rPr>
          <w:rFonts w:ascii="Times New Roman" w:hAnsi="Times New Roman" w:cs="Times New Roman"/>
          <w:color w:val="333333"/>
          <w:shd w:val="clear" w:color="auto" w:fill="FCFCFC"/>
        </w:rPr>
        <w:t xml:space="preserve">, M.R. </w:t>
      </w:r>
      <w:proofErr w:type="spellStart"/>
      <w:r w:rsidRPr="00D55A57">
        <w:rPr>
          <w:rFonts w:ascii="Times New Roman" w:hAnsi="Times New Roman" w:cs="Times New Roman"/>
          <w:color w:val="333333"/>
          <w:shd w:val="clear" w:color="auto" w:fill="FCFCFC"/>
        </w:rPr>
        <w:t>Nasrabadi</w:t>
      </w:r>
      <w:proofErr w:type="spellEnd"/>
      <w:r w:rsidRPr="00D55A57">
        <w:rPr>
          <w:rFonts w:ascii="Times New Roman" w:hAnsi="Times New Roman" w:cs="Times New Roman"/>
          <w:color w:val="333333"/>
          <w:shd w:val="clear" w:color="auto" w:fill="FCFCFC"/>
        </w:rPr>
        <w:t xml:space="preserve">, J. </w:t>
      </w:r>
      <w:proofErr w:type="spellStart"/>
      <w:r w:rsidRPr="00D55A57">
        <w:rPr>
          <w:rFonts w:ascii="Times New Roman" w:hAnsi="Times New Roman" w:cs="Times New Roman"/>
          <w:color w:val="333333"/>
          <w:shd w:val="clear" w:color="auto" w:fill="FCFCFC"/>
        </w:rPr>
        <w:t>Nanostruct</w:t>
      </w:r>
      <w:proofErr w:type="spellEnd"/>
      <w:r w:rsidRPr="00D55A57">
        <w:rPr>
          <w:rFonts w:ascii="Times New Roman" w:hAnsi="Times New Roman" w:cs="Times New Roman"/>
          <w:color w:val="333333"/>
          <w:shd w:val="clear" w:color="auto" w:fill="FCFCFC"/>
        </w:rPr>
        <w:t>. </w:t>
      </w:r>
      <w:r w:rsidRPr="00D55A57">
        <w:rPr>
          <w:rFonts w:ascii="Times New Roman" w:hAnsi="Times New Roman" w:cs="Times New Roman"/>
          <w:b/>
          <w:bCs/>
          <w:color w:val="333333"/>
          <w:shd w:val="clear" w:color="auto" w:fill="FCFCFC"/>
        </w:rPr>
        <w:t>258</w:t>
      </w:r>
      <w:r w:rsidRPr="00D55A57">
        <w:rPr>
          <w:rFonts w:ascii="Times New Roman" w:hAnsi="Times New Roman" w:cs="Times New Roman"/>
          <w:color w:val="333333"/>
          <w:shd w:val="clear" w:color="auto" w:fill="FCFCFC"/>
        </w:rPr>
        <w:t>, 9 (2019)</w:t>
      </w:r>
    </w:p>
    <w:p w14:paraId="2845CFDF" w14:textId="77777777" w:rsidR="00D55A57" w:rsidRPr="00D55A57" w:rsidRDefault="00D55A57" w:rsidP="00D55A57">
      <w:pPr>
        <w:pStyle w:val="c-article-referencestext"/>
        <w:numPr>
          <w:ilvl w:val="0"/>
          <w:numId w:val="11"/>
        </w:numPr>
        <w:shd w:val="clear" w:color="auto" w:fill="FCFCFC"/>
        <w:spacing w:before="0" w:beforeAutospacing="0" w:after="0" w:afterAutospacing="0"/>
        <w:ind w:left="426"/>
        <w:rPr>
          <w:color w:val="333333"/>
        </w:rPr>
      </w:pPr>
      <w:r w:rsidRPr="00D55A57">
        <w:rPr>
          <w:color w:val="333333"/>
        </w:rPr>
        <w:t xml:space="preserve">G. </w:t>
      </w:r>
      <w:proofErr w:type="spellStart"/>
      <w:r w:rsidRPr="00D55A57">
        <w:rPr>
          <w:color w:val="333333"/>
        </w:rPr>
        <w:t>Rekhila</w:t>
      </w:r>
      <w:proofErr w:type="spellEnd"/>
      <w:r w:rsidRPr="00D55A57">
        <w:rPr>
          <w:color w:val="333333"/>
        </w:rPr>
        <w:t xml:space="preserve">, Y. </w:t>
      </w:r>
      <w:proofErr w:type="spellStart"/>
      <w:r w:rsidRPr="00D55A57">
        <w:rPr>
          <w:color w:val="333333"/>
        </w:rPr>
        <w:t>Gabes</w:t>
      </w:r>
      <w:proofErr w:type="spellEnd"/>
      <w:r w:rsidRPr="00D55A57">
        <w:rPr>
          <w:color w:val="333333"/>
        </w:rPr>
        <w:t xml:space="preserve">, Y. </w:t>
      </w:r>
      <w:proofErr w:type="spellStart"/>
      <w:r w:rsidRPr="00D55A57">
        <w:rPr>
          <w:color w:val="333333"/>
        </w:rPr>
        <w:t>Bessekhouad</w:t>
      </w:r>
      <w:proofErr w:type="spellEnd"/>
      <w:r w:rsidRPr="00D55A57">
        <w:rPr>
          <w:color w:val="333333"/>
        </w:rPr>
        <w:t xml:space="preserve">, M. </w:t>
      </w:r>
      <w:proofErr w:type="spellStart"/>
      <w:r w:rsidRPr="00D55A57">
        <w:rPr>
          <w:color w:val="333333"/>
        </w:rPr>
        <w:t>Trari</w:t>
      </w:r>
      <w:proofErr w:type="spellEnd"/>
      <w:r w:rsidRPr="00D55A57">
        <w:rPr>
          <w:color w:val="333333"/>
        </w:rPr>
        <w:t>, Solar Energy </w:t>
      </w:r>
      <w:r w:rsidRPr="00D55A57">
        <w:rPr>
          <w:b/>
          <w:bCs/>
          <w:color w:val="333333"/>
        </w:rPr>
        <w:t>220</w:t>
      </w:r>
      <w:r w:rsidRPr="00D55A57">
        <w:rPr>
          <w:color w:val="333333"/>
        </w:rPr>
        <w:t>, 166 (2018)</w:t>
      </w:r>
    </w:p>
    <w:p w14:paraId="3408A471" w14:textId="77777777" w:rsidR="00D55A57" w:rsidRPr="00D55A57" w:rsidRDefault="00D55A57" w:rsidP="00D55A57">
      <w:pPr>
        <w:spacing w:before="240" w:line="360" w:lineRule="auto"/>
        <w:rPr>
          <w:rFonts w:ascii="Times New Roman" w:hAnsi="Times New Roman" w:cs="Times New Roman"/>
          <w:color w:val="1F1F1F"/>
          <w:sz w:val="22"/>
          <w:szCs w:val="22"/>
        </w:rPr>
      </w:pPr>
    </w:p>
    <w:p w14:paraId="5B4E315A" w14:textId="1D7C0443" w:rsidR="00D55A57" w:rsidRDefault="00D55A57">
      <w:pPr>
        <w:rPr>
          <w:rFonts w:ascii="Times New Roman" w:hAnsi="Times New Roman" w:cs="Times New Roman"/>
          <w:b/>
          <w:bCs/>
          <w:sz w:val="32"/>
          <w:szCs w:val="32"/>
          <w:u w:val="single"/>
        </w:rPr>
      </w:pPr>
    </w:p>
    <w:sectPr w:rsidR="00D55A57" w:rsidSect="00D55A57">
      <w:pgSz w:w="11906" w:h="16838"/>
      <w:pgMar w:top="1062"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HP" w:date="2023-09-30T19:44:00Z" w:initials="H">
    <w:p w14:paraId="40AA4784" w14:textId="4407CB62" w:rsidR="00490BBB" w:rsidRDefault="00490BBB">
      <w:pPr>
        <w:pStyle w:val="CommentText"/>
      </w:pPr>
      <w:r>
        <w:rPr>
          <w:rStyle w:val="CommentReference"/>
        </w:rPr>
        <w:annotationRef/>
      </w:r>
      <w:r>
        <w:t>Write advantages of photocatalytic dye degradation over other methods</w:t>
      </w:r>
    </w:p>
  </w:comment>
  <w:comment w:id="43" w:author="HP" w:date="2023-10-01T13:56:00Z" w:initials="H">
    <w:p w14:paraId="5D9614EA" w14:textId="7D289A7A" w:rsidR="008F7355" w:rsidRDefault="008F7355">
      <w:pPr>
        <w:pStyle w:val="CommentText"/>
      </w:pPr>
      <w:r>
        <w:rPr>
          <w:rStyle w:val="CommentReference"/>
        </w:rPr>
        <w:annotationRef/>
      </w:r>
      <w:r>
        <w:t>Add reference</w:t>
      </w:r>
    </w:p>
  </w:comment>
  <w:comment w:id="88" w:author="HP" w:date="2023-09-30T19:44:00Z" w:initials="H">
    <w:p w14:paraId="51EBA660" w14:textId="09563353" w:rsidR="0017416E" w:rsidRDefault="0017416E">
      <w:pPr>
        <w:pStyle w:val="CommentText"/>
      </w:pPr>
      <w:r>
        <w:rPr>
          <w:rStyle w:val="CommentReference"/>
        </w:rPr>
        <w:annotationRef/>
      </w:r>
      <w:r>
        <w:t xml:space="preserve">Here write about </w:t>
      </w:r>
      <w:proofErr w:type="spellStart"/>
      <w:r>
        <w:t>spinnel</w:t>
      </w:r>
      <w:proofErr w:type="spellEnd"/>
      <w:r>
        <w:t xml:space="preserve"> compounds</w:t>
      </w:r>
    </w:p>
  </w:comment>
  <w:comment w:id="218" w:author="HP" w:date="2023-09-30T19:44:00Z" w:initials="H">
    <w:p w14:paraId="318C54D3" w14:textId="534C1293" w:rsidR="009951A1" w:rsidRDefault="009951A1">
      <w:pPr>
        <w:pStyle w:val="CommentText"/>
      </w:pPr>
      <w:r>
        <w:rPr>
          <w:rStyle w:val="CommentReference"/>
        </w:rPr>
        <w:annotationRef/>
      </w:r>
      <w:r>
        <w:t>Write all precursor name</w:t>
      </w:r>
    </w:p>
  </w:comment>
  <w:comment w:id="264" w:author="HP" w:date="2023-09-30T19:44:00Z" w:initials="H">
    <w:p w14:paraId="28316FC2" w14:textId="29EE0769" w:rsidR="00352901" w:rsidRDefault="00352901">
      <w:pPr>
        <w:pStyle w:val="CommentText"/>
      </w:pPr>
      <w:r>
        <w:rPr>
          <w:rStyle w:val="CommentReference"/>
        </w:rPr>
        <w:annotationRef/>
      </w:r>
      <w:r>
        <w:t>8 + 10 or 8 and 10, please clerify</w:t>
      </w:r>
    </w:p>
  </w:comment>
  <w:comment w:id="265" w:author="manu mittal" w:date="2023-09-30T22:27:00Z" w:initials="mm">
    <w:p w14:paraId="0A916D80" w14:textId="77777777" w:rsidR="002A3C5C" w:rsidRDefault="002A3C5C" w:rsidP="000A0C0A">
      <w:r>
        <w:rPr>
          <w:rStyle w:val="CommentReference"/>
        </w:rPr>
        <w:annotationRef/>
      </w:r>
      <w:r>
        <w:rPr>
          <w:sz w:val="20"/>
          <w:szCs w:val="20"/>
        </w:rPr>
        <w:t>8+ 10, because first it was kept for 8 hours and then for 10 hours</w:t>
      </w:r>
    </w:p>
  </w:comment>
  <w:comment w:id="272" w:author="HP" w:date="2023-09-30T19:44:00Z" w:initials="H">
    <w:p w14:paraId="3AC573A6" w14:textId="28408267" w:rsidR="00352901" w:rsidRDefault="00352901">
      <w:pPr>
        <w:pStyle w:val="CommentText"/>
      </w:pPr>
      <w:r>
        <w:rPr>
          <w:rStyle w:val="CommentReference"/>
        </w:rPr>
        <w:annotationRef/>
      </w:r>
      <w:r>
        <w:t>Write for all precursors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AA4784" w15:done="0"/>
  <w15:commentEx w15:paraId="51EBA660" w15:done="0"/>
  <w15:commentEx w15:paraId="318C54D3" w15:done="0"/>
  <w15:commentEx w15:paraId="28316FC2" w15:done="0"/>
  <w15:commentEx w15:paraId="0A916D80" w15:paraIdParent="28316FC2" w15:done="0"/>
  <w15:commentEx w15:paraId="3AC573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31F37" w16cex:dateUtc="2023-09-30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AA4784" w16cid:durableId="28C31D5F"/>
  <w16cid:commentId w16cid:paraId="51EBA660" w16cid:durableId="28C31D60"/>
  <w16cid:commentId w16cid:paraId="318C54D3" w16cid:durableId="28C31D61"/>
  <w16cid:commentId w16cid:paraId="28316FC2" w16cid:durableId="28C31D62"/>
  <w16cid:commentId w16cid:paraId="0A916D80" w16cid:durableId="28C31F37"/>
  <w16cid:commentId w16cid:paraId="3AC573A6" w16cid:durableId="28C31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697"/>
    <w:multiLevelType w:val="multilevel"/>
    <w:tmpl w:val="F6FA6966"/>
    <w:lvl w:ilvl="0">
      <w:start w:val="4"/>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
    <w:nsid w:val="12C306C2"/>
    <w:multiLevelType w:val="hybridMultilevel"/>
    <w:tmpl w:val="4A2876F0"/>
    <w:lvl w:ilvl="0" w:tplc="FFFFFFFF">
      <w:start w:val="1"/>
      <w:numFmt w:val="decimal"/>
      <w:lvlText w:val="%1."/>
      <w:lvlJc w:val="left"/>
      <w:pPr>
        <w:ind w:left="1080" w:hanging="360"/>
      </w:pPr>
      <w:rPr>
        <w:rFonts w:hint="default"/>
      </w:rPr>
    </w:lvl>
    <w:lvl w:ilvl="1" w:tplc="0AACEE74">
      <w:start w:val="1"/>
      <w:numFmt w:val="none"/>
      <w:lvlText w:val="1.1"/>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5494310"/>
    <w:multiLevelType w:val="hybridMultilevel"/>
    <w:tmpl w:val="2342013C"/>
    <w:lvl w:ilvl="0" w:tplc="BE86B49C">
      <w:start w:val="1"/>
      <w:numFmt w:val="decimal"/>
      <w:lvlText w:val="%1."/>
      <w:lvlJc w:val="left"/>
      <w:pPr>
        <w:ind w:left="1440" w:hanging="360"/>
      </w:pPr>
      <w:rPr>
        <w:rFonts w:hint="default"/>
        <w:b w:val="0"/>
        <w:bCs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0186480"/>
    <w:multiLevelType w:val="hybridMultilevel"/>
    <w:tmpl w:val="8406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62B98"/>
    <w:multiLevelType w:val="hybridMultilevel"/>
    <w:tmpl w:val="CB10C522"/>
    <w:lvl w:ilvl="0" w:tplc="0809000F">
      <w:start w:val="1"/>
      <w:numFmt w:val="decimal"/>
      <w:lvlText w:val="%1."/>
      <w:lvlJc w:val="left"/>
      <w:pPr>
        <w:ind w:left="644" w:hanging="360"/>
      </w:pPr>
      <w:rPr>
        <w:rFonts w:hint="default"/>
      </w:rPr>
    </w:lvl>
    <w:lvl w:ilvl="1" w:tplc="0AACEE74">
      <w:start w:val="1"/>
      <w:numFmt w:val="none"/>
      <w:lvlText w:val="1.1"/>
      <w:lvlJc w:val="right"/>
      <w:pPr>
        <w:ind w:left="1364" w:hanging="360"/>
      </w:pPr>
      <w:rPr>
        <w:rFonts w:hint="default"/>
      </w:r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2D6A755C"/>
    <w:multiLevelType w:val="hybridMultilevel"/>
    <w:tmpl w:val="E1145434"/>
    <w:lvl w:ilvl="0" w:tplc="B77A6012">
      <w:start w:val="1"/>
      <w:numFmt w:val="decimal"/>
      <w:lvlText w:val="%1."/>
      <w:lvlJc w:val="left"/>
      <w:pPr>
        <w:ind w:left="1440" w:hanging="360"/>
      </w:pPr>
      <w:rPr>
        <w:rFonts w:hint="default"/>
        <w:b w:val="0"/>
        <w:bCs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1F013DC"/>
    <w:multiLevelType w:val="multilevel"/>
    <w:tmpl w:val="39582FC4"/>
    <w:lvl w:ilvl="0">
      <w:start w:val="1"/>
      <w:numFmt w:val="decimal"/>
      <w:lvlText w:val="%1."/>
      <w:lvlJc w:val="left"/>
      <w:pPr>
        <w:ind w:left="633" w:hanging="360"/>
      </w:pPr>
      <w:rPr>
        <w:rFonts w:hint="default"/>
      </w:rPr>
    </w:lvl>
    <w:lvl w:ilvl="1">
      <w:start w:val="1"/>
      <w:numFmt w:val="decimal"/>
      <w:isLgl/>
      <w:lvlText w:val="%1.%2."/>
      <w:lvlJc w:val="left"/>
      <w:pPr>
        <w:ind w:left="1626" w:hanging="720"/>
      </w:pPr>
      <w:rPr>
        <w:rFonts w:hint="default"/>
        <w:b w:val="0"/>
        <w:bCs w:val="0"/>
        <w:i/>
        <w:iCs/>
        <w:sz w:val="28"/>
        <w:szCs w:val="28"/>
        <w:u w:val="none"/>
      </w:rPr>
    </w:lvl>
    <w:lvl w:ilvl="2">
      <w:start w:val="1"/>
      <w:numFmt w:val="decimal"/>
      <w:isLgl/>
      <w:lvlText w:val="%1.%2.%3."/>
      <w:lvlJc w:val="left"/>
      <w:pPr>
        <w:ind w:left="993" w:hanging="720"/>
      </w:pPr>
      <w:rPr>
        <w:rFonts w:hint="default"/>
        <w:b w:val="0"/>
        <w:bCs w:val="0"/>
        <w:i/>
        <w:iCs/>
        <w:sz w:val="28"/>
        <w:szCs w:val="28"/>
        <w:u w:val="none"/>
      </w:rPr>
    </w:lvl>
    <w:lvl w:ilvl="3">
      <w:start w:val="1"/>
      <w:numFmt w:val="decimal"/>
      <w:isLgl/>
      <w:lvlText w:val="%1.%2.%3.%4."/>
      <w:lvlJc w:val="left"/>
      <w:pPr>
        <w:ind w:left="1353" w:hanging="1080"/>
      </w:pPr>
      <w:rPr>
        <w:rFonts w:hint="default"/>
        <w:u w:val="none"/>
      </w:rPr>
    </w:lvl>
    <w:lvl w:ilvl="4">
      <w:start w:val="1"/>
      <w:numFmt w:val="decimal"/>
      <w:isLgl/>
      <w:lvlText w:val="%1.%2.%3.%4.%5."/>
      <w:lvlJc w:val="left"/>
      <w:pPr>
        <w:ind w:left="1713" w:hanging="1440"/>
      </w:pPr>
      <w:rPr>
        <w:rFonts w:hint="default"/>
        <w:u w:val="none"/>
      </w:rPr>
    </w:lvl>
    <w:lvl w:ilvl="5">
      <w:start w:val="1"/>
      <w:numFmt w:val="decimal"/>
      <w:isLgl/>
      <w:lvlText w:val="%1.%2.%3.%4.%5.%6."/>
      <w:lvlJc w:val="left"/>
      <w:pPr>
        <w:ind w:left="1713" w:hanging="1440"/>
      </w:pPr>
      <w:rPr>
        <w:rFonts w:hint="default"/>
        <w:u w:val="none"/>
      </w:rPr>
    </w:lvl>
    <w:lvl w:ilvl="6">
      <w:start w:val="1"/>
      <w:numFmt w:val="decimal"/>
      <w:isLgl/>
      <w:lvlText w:val="%1.%2.%3.%4.%5.%6.%7."/>
      <w:lvlJc w:val="left"/>
      <w:pPr>
        <w:ind w:left="2073" w:hanging="1800"/>
      </w:pPr>
      <w:rPr>
        <w:rFonts w:hint="default"/>
        <w:u w:val="none"/>
      </w:rPr>
    </w:lvl>
    <w:lvl w:ilvl="7">
      <w:start w:val="1"/>
      <w:numFmt w:val="decimal"/>
      <w:isLgl/>
      <w:lvlText w:val="%1.%2.%3.%4.%5.%6.%7.%8."/>
      <w:lvlJc w:val="left"/>
      <w:pPr>
        <w:ind w:left="2433" w:hanging="2160"/>
      </w:pPr>
      <w:rPr>
        <w:rFonts w:hint="default"/>
        <w:u w:val="none"/>
      </w:rPr>
    </w:lvl>
    <w:lvl w:ilvl="8">
      <w:start w:val="1"/>
      <w:numFmt w:val="decimal"/>
      <w:isLgl/>
      <w:lvlText w:val="%1.%2.%3.%4.%5.%6.%7.%8.%9."/>
      <w:lvlJc w:val="left"/>
      <w:pPr>
        <w:ind w:left="2433" w:hanging="2160"/>
      </w:pPr>
      <w:rPr>
        <w:rFonts w:hint="default"/>
        <w:u w:val="none"/>
      </w:rPr>
    </w:lvl>
  </w:abstractNum>
  <w:abstractNum w:abstractNumId="7">
    <w:nsid w:val="3A033B48"/>
    <w:multiLevelType w:val="multilevel"/>
    <w:tmpl w:val="DF3C7D06"/>
    <w:lvl w:ilvl="0">
      <w:start w:val="5"/>
      <w:numFmt w:val="decimal"/>
      <w:lvlText w:val="%1."/>
      <w:lvlJc w:val="left"/>
      <w:pPr>
        <w:ind w:left="420" w:hanging="42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8">
    <w:nsid w:val="489A0DFF"/>
    <w:multiLevelType w:val="hybridMultilevel"/>
    <w:tmpl w:val="210050F2"/>
    <w:lvl w:ilvl="0" w:tplc="717AC0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5DD557B"/>
    <w:multiLevelType w:val="multilevel"/>
    <w:tmpl w:val="079A1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nsid w:val="5B5A4380"/>
    <w:multiLevelType w:val="multilevel"/>
    <w:tmpl w:val="A496B3B2"/>
    <w:lvl w:ilvl="0">
      <w:start w:val="5"/>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11">
    <w:nsid w:val="5F9815C1"/>
    <w:multiLevelType w:val="hybridMultilevel"/>
    <w:tmpl w:val="7E46AB6C"/>
    <w:lvl w:ilvl="0" w:tplc="EB14E76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02D5D32"/>
    <w:multiLevelType w:val="hybridMultilevel"/>
    <w:tmpl w:val="F732CAA6"/>
    <w:lvl w:ilvl="0" w:tplc="DCA89A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3BB5B72"/>
    <w:multiLevelType w:val="multilevel"/>
    <w:tmpl w:val="F8AC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712043"/>
    <w:multiLevelType w:val="multilevel"/>
    <w:tmpl w:val="DBCA55E2"/>
    <w:lvl w:ilvl="0">
      <w:start w:val="2"/>
      <w:numFmt w:val="decimal"/>
      <w:lvlText w:val="%1."/>
      <w:lvlJc w:val="left"/>
      <w:pPr>
        <w:ind w:left="420" w:hanging="42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15">
    <w:nsid w:val="741403A1"/>
    <w:multiLevelType w:val="multilevel"/>
    <w:tmpl w:val="AFC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24636D"/>
    <w:multiLevelType w:val="hybridMultilevel"/>
    <w:tmpl w:val="38DA85DE"/>
    <w:lvl w:ilvl="0" w:tplc="3984FD54">
      <w:start w:val="6"/>
      <w:numFmt w:val="bullet"/>
      <w:lvlText w:val="-"/>
      <w:lvlJc w:val="left"/>
      <w:pPr>
        <w:ind w:left="786" w:hanging="360"/>
      </w:pPr>
      <w:rPr>
        <w:rFonts w:ascii="Times New Roman" w:eastAsiaTheme="minorHAnsi"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nsid w:val="7B7D2F8A"/>
    <w:multiLevelType w:val="multilevel"/>
    <w:tmpl w:val="07A2141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4"/>
  </w:num>
  <w:num w:numId="2">
    <w:abstractNumId w:val="13"/>
  </w:num>
  <w:num w:numId="3">
    <w:abstractNumId w:val="10"/>
  </w:num>
  <w:num w:numId="4">
    <w:abstractNumId w:val="7"/>
  </w:num>
  <w:num w:numId="5">
    <w:abstractNumId w:val="14"/>
  </w:num>
  <w:num w:numId="6">
    <w:abstractNumId w:val="6"/>
  </w:num>
  <w:num w:numId="7">
    <w:abstractNumId w:val="8"/>
  </w:num>
  <w:num w:numId="8">
    <w:abstractNumId w:val="12"/>
  </w:num>
  <w:num w:numId="9">
    <w:abstractNumId w:val="15"/>
  </w:num>
  <w:num w:numId="10">
    <w:abstractNumId w:val="9"/>
  </w:num>
  <w:num w:numId="11">
    <w:abstractNumId w:val="2"/>
  </w:num>
  <w:num w:numId="12">
    <w:abstractNumId w:val="5"/>
  </w:num>
  <w:num w:numId="13">
    <w:abstractNumId w:val="16"/>
  </w:num>
  <w:num w:numId="14">
    <w:abstractNumId w:val="11"/>
  </w:num>
  <w:num w:numId="15">
    <w:abstractNumId w:val="1"/>
  </w:num>
  <w:num w:numId="16">
    <w:abstractNumId w:val="17"/>
  </w:num>
  <w:num w:numId="17">
    <w:abstractNumId w:val="3"/>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 mittal">
    <w15:presenceInfo w15:providerId="Windows Live" w15:userId="a0f8fb5d62ec0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57"/>
    <w:rsid w:val="000025C8"/>
    <w:rsid w:val="000519E1"/>
    <w:rsid w:val="00061989"/>
    <w:rsid w:val="00085723"/>
    <w:rsid w:val="000B3493"/>
    <w:rsid w:val="000C1898"/>
    <w:rsid w:val="000D0E7B"/>
    <w:rsid w:val="000F18F4"/>
    <w:rsid w:val="000F7201"/>
    <w:rsid w:val="00101CAA"/>
    <w:rsid w:val="001129AD"/>
    <w:rsid w:val="00157025"/>
    <w:rsid w:val="00160D94"/>
    <w:rsid w:val="00172D12"/>
    <w:rsid w:val="0017416E"/>
    <w:rsid w:val="00180A52"/>
    <w:rsid w:val="0019562C"/>
    <w:rsid w:val="001B2AE9"/>
    <w:rsid w:val="001C7335"/>
    <w:rsid w:val="001E15FD"/>
    <w:rsid w:val="001E331A"/>
    <w:rsid w:val="001F049A"/>
    <w:rsid w:val="00255F27"/>
    <w:rsid w:val="002A1C9B"/>
    <w:rsid w:val="002A3C5C"/>
    <w:rsid w:val="002B31F5"/>
    <w:rsid w:val="002D32FA"/>
    <w:rsid w:val="003409EE"/>
    <w:rsid w:val="00352901"/>
    <w:rsid w:val="003618E5"/>
    <w:rsid w:val="003C28E3"/>
    <w:rsid w:val="003D1671"/>
    <w:rsid w:val="003E2ED9"/>
    <w:rsid w:val="003F20CF"/>
    <w:rsid w:val="00471B04"/>
    <w:rsid w:val="0048309F"/>
    <w:rsid w:val="00486882"/>
    <w:rsid w:val="00490BBB"/>
    <w:rsid w:val="004954B5"/>
    <w:rsid w:val="004A33E9"/>
    <w:rsid w:val="004A7685"/>
    <w:rsid w:val="004B53E2"/>
    <w:rsid w:val="004C529D"/>
    <w:rsid w:val="004D4ED4"/>
    <w:rsid w:val="004F2401"/>
    <w:rsid w:val="00520BC1"/>
    <w:rsid w:val="00520D8E"/>
    <w:rsid w:val="005446E7"/>
    <w:rsid w:val="00586BE7"/>
    <w:rsid w:val="00593FA5"/>
    <w:rsid w:val="00595319"/>
    <w:rsid w:val="005A2512"/>
    <w:rsid w:val="005E03B2"/>
    <w:rsid w:val="006000A2"/>
    <w:rsid w:val="00601185"/>
    <w:rsid w:val="00604672"/>
    <w:rsid w:val="0061056E"/>
    <w:rsid w:val="00686523"/>
    <w:rsid w:val="006A6958"/>
    <w:rsid w:val="006B2DE3"/>
    <w:rsid w:val="006D0DB1"/>
    <w:rsid w:val="006E5ED8"/>
    <w:rsid w:val="00744767"/>
    <w:rsid w:val="007763F4"/>
    <w:rsid w:val="007803DA"/>
    <w:rsid w:val="007C6917"/>
    <w:rsid w:val="007D036E"/>
    <w:rsid w:val="007E30A7"/>
    <w:rsid w:val="0081161C"/>
    <w:rsid w:val="00811F80"/>
    <w:rsid w:val="008258A5"/>
    <w:rsid w:val="008872E5"/>
    <w:rsid w:val="00887EE6"/>
    <w:rsid w:val="008B5AF1"/>
    <w:rsid w:val="008E3433"/>
    <w:rsid w:val="008F7355"/>
    <w:rsid w:val="00955EB0"/>
    <w:rsid w:val="00965B0E"/>
    <w:rsid w:val="009951A1"/>
    <w:rsid w:val="009D5D63"/>
    <w:rsid w:val="009D79FE"/>
    <w:rsid w:val="009E2066"/>
    <w:rsid w:val="009E6788"/>
    <w:rsid w:val="00A148FF"/>
    <w:rsid w:val="00A62DB9"/>
    <w:rsid w:val="00AB1E1D"/>
    <w:rsid w:val="00AD16AA"/>
    <w:rsid w:val="00B118FE"/>
    <w:rsid w:val="00B303E0"/>
    <w:rsid w:val="00B52F01"/>
    <w:rsid w:val="00B7138A"/>
    <w:rsid w:val="00B72A81"/>
    <w:rsid w:val="00B81EF8"/>
    <w:rsid w:val="00BA00BE"/>
    <w:rsid w:val="00BB115E"/>
    <w:rsid w:val="00BC43B4"/>
    <w:rsid w:val="00BD6579"/>
    <w:rsid w:val="00C01A22"/>
    <w:rsid w:val="00C75A32"/>
    <w:rsid w:val="00CE6985"/>
    <w:rsid w:val="00D07A92"/>
    <w:rsid w:val="00D1054C"/>
    <w:rsid w:val="00D25563"/>
    <w:rsid w:val="00D37C78"/>
    <w:rsid w:val="00D55A57"/>
    <w:rsid w:val="00D66647"/>
    <w:rsid w:val="00D709AC"/>
    <w:rsid w:val="00DA239E"/>
    <w:rsid w:val="00DB380D"/>
    <w:rsid w:val="00E160D7"/>
    <w:rsid w:val="00E23A53"/>
    <w:rsid w:val="00E309AD"/>
    <w:rsid w:val="00E9414F"/>
    <w:rsid w:val="00EB4A1A"/>
    <w:rsid w:val="00EC3D04"/>
    <w:rsid w:val="00ED6172"/>
    <w:rsid w:val="00F21320"/>
    <w:rsid w:val="00F37117"/>
    <w:rsid w:val="00F82BCE"/>
    <w:rsid w:val="00F8397D"/>
    <w:rsid w:val="00FD3608"/>
    <w:rsid w:val="00FD6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57"/>
    <w:pPr>
      <w:ind w:left="720"/>
      <w:contextualSpacing/>
    </w:pPr>
  </w:style>
  <w:style w:type="paragraph" w:styleId="NormalWeb">
    <w:name w:val="Normal (Web)"/>
    <w:basedOn w:val="Normal"/>
    <w:uiPriority w:val="99"/>
    <w:unhideWhenUsed/>
    <w:rsid w:val="00D55A57"/>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D55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A57"/>
    <w:rPr>
      <w:color w:val="0000FF"/>
      <w:u w:val="single"/>
    </w:rPr>
  </w:style>
  <w:style w:type="character" w:styleId="FollowedHyperlink">
    <w:name w:val="FollowedHyperlink"/>
    <w:basedOn w:val="DefaultParagraphFont"/>
    <w:uiPriority w:val="99"/>
    <w:semiHidden/>
    <w:unhideWhenUsed/>
    <w:rsid w:val="00D55A57"/>
    <w:rPr>
      <w:color w:val="954F72" w:themeColor="followedHyperlink"/>
      <w:u w:val="single"/>
    </w:rPr>
  </w:style>
  <w:style w:type="character" w:customStyle="1" w:styleId="UnresolvedMention1">
    <w:name w:val="Unresolved Mention1"/>
    <w:basedOn w:val="DefaultParagraphFont"/>
    <w:uiPriority w:val="99"/>
    <w:semiHidden/>
    <w:unhideWhenUsed/>
    <w:rsid w:val="00D55A57"/>
    <w:rPr>
      <w:color w:val="605E5C"/>
      <w:shd w:val="clear" w:color="auto" w:fill="E1DFDD"/>
    </w:rPr>
  </w:style>
  <w:style w:type="paragraph" w:customStyle="1" w:styleId="c-bibliographic-informationcitation">
    <w:name w:val="c-bibliographic-information__citation"/>
    <w:basedOn w:val="Normal"/>
    <w:rsid w:val="00D55A57"/>
    <w:pPr>
      <w:spacing w:before="100" w:beforeAutospacing="1" w:after="100" w:afterAutospacing="1"/>
    </w:pPr>
    <w:rPr>
      <w:rFonts w:ascii="Times New Roman" w:eastAsia="Times New Roman" w:hAnsi="Times New Roman" w:cs="Times New Roman"/>
      <w:lang w:eastAsia="en-GB"/>
    </w:rPr>
  </w:style>
  <w:style w:type="character" w:customStyle="1" w:styleId="anchor-text">
    <w:name w:val="anchor-text"/>
    <w:basedOn w:val="DefaultParagraphFont"/>
    <w:rsid w:val="00D55A57"/>
  </w:style>
  <w:style w:type="paragraph" w:customStyle="1" w:styleId="c-article-referencestext">
    <w:name w:val="c-article-references__text"/>
    <w:basedOn w:val="Normal"/>
    <w:rsid w:val="00D55A57"/>
    <w:pPr>
      <w:spacing w:before="100" w:beforeAutospacing="1" w:after="100" w:afterAutospacing="1"/>
    </w:pPr>
    <w:rPr>
      <w:rFonts w:ascii="Times New Roman" w:eastAsia="Times New Roman" w:hAnsi="Times New Roman" w:cs="Times New Roman"/>
      <w:lang w:eastAsia="en-GB"/>
    </w:rPr>
  </w:style>
  <w:style w:type="paragraph" w:customStyle="1" w:styleId="c-article-referenceslinks">
    <w:name w:val="c-article-references__links"/>
    <w:basedOn w:val="Normal"/>
    <w:rsid w:val="00D55A57"/>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E309AD"/>
    <w:rPr>
      <w:rFonts w:ascii="Tahoma" w:hAnsi="Tahoma" w:cs="Tahoma"/>
      <w:sz w:val="16"/>
      <w:szCs w:val="16"/>
    </w:rPr>
  </w:style>
  <w:style w:type="character" w:customStyle="1" w:styleId="BalloonTextChar">
    <w:name w:val="Balloon Text Char"/>
    <w:basedOn w:val="DefaultParagraphFont"/>
    <w:link w:val="BalloonText"/>
    <w:uiPriority w:val="99"/>
    <w:semiHidden/>
    <w:rsid w:val="00E309AD"/>
    <w:rPr>
      <w:rFonts w:ascii="Tahoma" w:hAnsi="Tahoma" w:cs="Tahoma"/>
      <w:sz w:val="16"/>
      <w:szCs w:val="16"/>
    </w:rPr>
  </w:style>
  <w:style w:type="character" w:styleId="CommentReference">
    <w:name w:val="annotation reference"/>
    <w:basedOn w:val="DefaultParagraphFont"/>
    <w:uiPriority w:val="99"/>
    <w:semiHidden/>
    <w:unhideWhenUsed/>
    <w:rsid w:val="00490BBB"/>
    <w:rPr>
      <w:sz w:val="16"/>
      <w:szCs w:val="16"/>
    </w:rPr>
  </w:style>
  <w:style w:type="paragraph" w:styleId="CommentText">
    <w:name w:val="annotation text"/>
    <w:basedOn w:val="Normal"/>
    <w:link w:val="CommentTextChar"/>
    <w:uiPriority w:val="99"/>
    <w:semiHidden/>
    <w:unhideWhenUsed/>
    <w:rsid w:val="00490BBB"/>
    <w:rPr>
      <w:sz w:val="20"/>
      <w:szCs w:val="20"/>
    </w:rPr>
  </w:style>
  <w:style w:type="character" w:customStyle="1" w:styleId="CommentTextChar">
    <w:name w:val="Comment Text Char"/>
    <w:basedOn w:val="DefaultParagraphFont"/>
    <w:link w:val="CommentText"/>
    <w:uiPriority w:val="99"/>
    <w:semiHidden/>
    <w:rsid w:val="00490BBB"/>
    <w:rPr>
      <w:sz w:val="20"/>
      <w:szCs w:val="20"/>
    </w:rPr>
  </w:style>
  <w:style w:type="paragraph" w:styleId="CommentSubject">
    <w:name w:val="annotation subject"/>
    <w:basedOn w:val="CommentText"/>
    <w:next w:val="CommentText"/>
    <w:link w:val="CommentSubjectChar"/>
    <w:uiPriority w:val="99"/>
    <w:semiHidden/>
    <w:unhideWhenUsed/>
    <w:rsid w:val="00490BBB"/>
    <w:rPr>
      <w:b/>
      <w:bCs/>
    </w:rPr>
  </w:style>
  <w:style w:type="character" w:customStyle="1" w:styleId="CommentSubjectChar">
    <w:name w:val="Comment Subject Char"/>
    <w:basedOn w:val="CommentTextChar"/>
    <w:link w:val="CommentSubject"/>
    <w:uiPriority w:val="99"/>
    <w:semiHidden/>
    <w:rsid w:val="00490BBB"/>
    <w:rPr>
      <w:b/>
      <w:bCs/>
      <w:sz w:val="20"/>
      <w:szCs w:val="20"/>
    </w:rPr>
  </w:style>
  <w:style w:type="paragraph" w:styleId="Revision">
    <w:name w:val="Revision"/>
    <w:hidden/>
    <w:uiPriority w:val="99"/>
    <w:semiHidden/>
    <w:rsid w:val="002A3C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57"/>
    <w:pPr>
      <w:ind w:left="720"/>
      <w:contextualSpacing/>
    </w:pPr>
  </w:style>
  <w:style w:type="paragraph" w:styleId="NormalWeb">
    <w:name w:val="Normal (Web)"/>
    <w:basedOn w:val="Normal"/>
    <w:uiPriority w:val="99"/>
    <w:unhideWhenUsed/>
    <w:rsid w:val="00D55A57"/>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D55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A57"/>
    <w:rPr>
      <w:color w:val="0000FF"/>
      <w:u w:val="single"/>
    </w:rPr>
  </w:style>
  <w:style w:type="character" w:styleId="FollowedHyperlink">
    <w:name w:val="FollowedHyperlink"/>
    <w:basedOn w:val="DefaultParagraphFont"/>
    <w:uiPriority w:val="99"/>
    <w:semiHidden/>
    <w:unhideWhenUsed/>
    <w:rsid w:val="00D55A57"/>
    <w:rPr>
      <w:color w:val="954F72" w:themeColor="followedHyperlink"/>
      <w:u w:val="single"/>
    </w:rPr>
  </w:style>
  <w:style w:type="character" w:customStyle="1" w:styleId="UnresolvedMention1">
    <w:name w:val="Unresolved Mention1"/>
    <w:basedOn w:val="DefaultParagraphFont"/>
    <w:uiPriority w:val="99"/>
    <w:semiHidden/>
    <w:unhideWhenUsed/>
    <w:rsid w:val="00D55A57"/>
    <w:rPr>
      <w:color w:val="605E5C"/>
      <w:shd w:val="clear" w:color="auto" w:fill="E1DFDD"/>
    </w:rPr>
  </w:style>
  <w:style w:type="paragraph" w:customStyle="1" w:styleId="c-bibliographic-informationcitation">
    <w:name w:val="c-bibliographic-information__citation"/>
    <w:basedOn w:val="Normal"/>
    <w:rsid w:val="00D55A57"/>
    <w:pPr>
      <w:spacing w:before="100" w:beforeAutospacing="1" w:after="100" w:afterAutospacing="1"/>
    </w:pPr>
    <w:rPr>
      <w:rFonts w:ascii="Times New Roman" w:eastAsia="Times New Roman" w:hAnsi="Times New Roman" w:cs="Times New Roman"/>
      <w:lang w:eastAsia="en-GB"/>
    </w:rPr>
  </w:style>
  <w:style w:type="character" w:customStyle="1" w:styleId="anchor-text">
    <w:name w:val="anchor-text"/>
    <w:basedOn w:val="DefaultParagraphFont"/>
    <w:rsid w:val="00D55A57"/>
  </w:style>
  <w:style w:type="paragraph" w:customStyle="1" w:styleId="c-article-referencestext">
    <w:name w:val="c-article-references__text"/>
    <w:basedOn w:val="Normal"/>
    <w:rsid w:val="00D55A57"/>
    <w:pPr>
      <w:spacing w:before="100" w:beforeAutospacing="1" w:after="100" w:afterAutospacing="1"/>
    </w:pPr>
    <w:rPr>
      <w:rFonts w:ascii="Times New Roman" w:eastAsia="Times New Roman" w:hAnsi="Times New Roman" w:cs="Times New Roman"/>
      <w:lang w:eastAsia="en-GB"/>
    </w:rPr>
  </w:style>
  <w:style w:type="paragraph" w:customStyle="1" w:styleId="c-article-referenceslinks">
    <w:name w:val="c-article-references__links"/>
    <w:basedOn w:val="Normal"/>
    <w:rsid w:val="00D55A57"/>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E309AD"/>
    <w:rPr>
      <w:rFonts w:ascii="Tahoma" w:hAnsi="Tahoma" w:cs="Tahoma"/>
      <w:sz w:val="16"/>
      <w:szCs w:val="16"/>
    </w:rPr>
  </w:style>
  <w:style w:type="character" w:customStyle="1" w:styleId="BalloonTextChar">
    <w:name w:val="Balloon Text Char"/>
    <w:basedOn w:val="DefaultParagraphFont"/>
    <w:link w:val="BalloonText"/>
    <w:uiPriority w:val="99"/>
    <w:semiHidden/>
    <w:rsid w:val="00E309AD"/>
    <w:rPr>
      <w:rFonts w:ascii="Tahoma" w:hAnsi="Tahoma" w:cs="Tahoma"/>
      <w:sz w:val="16"/>
      <w:szCs w:val="16"/>
    </w:rPr>
  </w:style>
  <w:style w:type="character" w:styleId="CommentReference">
    <w:name w:val="annotation reference"/>
    <w:basedOn w:val="DefaultParagraphFont"/>
    <w:uiPriority w:val="99"/>
    <w:semiHidden/>
    <w:unhideWhenUsed/>
    <w:rsid w:val="00490BBB"/>
    <w:rPr>
      <w:sz w:val="16"/>
      <w:szCs w:val="16"/>
    </w:rPr>
  </w:style>
  <w:style w:type="paragraph" w:styleId="CommentText">
    <w:name w:val="annotation text"/>
    <w:basedOn w:val="Normal"/>
    <w:link w:val="CommentTextChar"/>
    <w:uiPriority w:val="99"/>
    <w:semiHidden/>
    <w:unhideWhenUsed/>
    <w:rsid w:val="00490BBB"/>
    <w:rPr>
      <w:sz w:val="20"/>
      <w:szCs w:val="20"/>
    </w:rPr>
  </w:style>
  <w:style w:type="character" w:customStyle="1" w:styleId="CommentTextChar">
    <w:name w:val="Comment Text Char"/>
    <w:basedOn w:val="DefaultParagraphFont"/>
    <w:link w:val="CommentText"/>
    <w:uiPriority w:val="99"/>
    <w:semiHidden/>
    <w:rsid w:val="00490BBB"/>
    <w:rPr>
      <w:sz w:val="20"/>
      <w:szCs w:val="20"/>
    </w:rPr>
  </w:style>
  <w:style w:type="paragraph" w:styleId="CommentSubject">
    <w:name w:val="annotation subject"/>
    <w:basedOn w:val="CommentText"/>
    <w:next w:val="CommentText"/>
    <w:link w:val="CommentSubjectChar"/>
    <w:uiPriority w:val="99"/>
    <w:semiHidden/>
    <w:unhideWhenUsed/>
    <w:rsid w:val="00490BBB"/>
    <w:rPr>
      <w:b/>
      <w:bCs/>
    </w:rPr>
  </w:style>
  <w:style w:type="character" w:customStyle="1" w:styleId="CommentSubjectChar">
    <w:name w:val="Comment Subject Char"/>
    <w:basedOn w:val="CommentTextChar"/>
    <w:link w:val="CommentSubject"/>
    <w:uiPriority w:val="99"/>
    <w:semiHidden/>
    <w:rsid w:val="00490BBB"/>
    <w:rPr>
      <w:b/>
      <w:bCs/>
      <w:sz w:val="20"/>
      <w:szCs w:val="20"/>
    </w:rPr>
  </w:style>
  <w:style w:type="paragraph" w:styleId="Revision">
    <w:name w:val="Revision"/>
    <w:hidden/>
    <w:uiPriority w:val="99"/>
    <w:semiHidden/>
    <w:rsid w:val="002A3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0209">
      <w:bodyDiv w:val="1"/>
      <w:marLeft w:val="0"/>
      <w:marRight w:val="0"/>
      <w:marTop w:val="0"/>
      <w:marBottom w:val="0"/>
      <w:divBdr>
        <w:top w:val="none" w:sz="0" w:space="0" w:color="auto"/>
        <w:left w:val="none" w:sz="0" w:space="0" w:color="auto"/>
        <w:bottom w:val="none" w:sz="0" w:space="0" w:color="auto"/>
        <w:right w:val="none" w:sz="0" w:space="0" w:color="auto"/>
      </w:divBdr>
      <w:divsChild>
        <w:div w:id="458374208">
          <w:marLeft w:val="0"/>
          <w:marRight w:val="0"/>
          <w:marTop w:val="0"/>
          <w:marBottom w:val="0"/>
          <w:divBdr>
            <w:top w:val="none" w:sz="0" w:space="0" w:color="auto"/>
            <w:left w:val="none" w:sz="0" w:space="0" w:color="auto"/>
            <w:bottom w:val="none" w:sz="0" w:space="0" w:color="auto"/>
            <w:right w:val="none" w:sz="0" w:space="0" w:color="auto"/>
          </w:divBdr>
          <w:divsChild>
            <w:div w:id="1543975470">
              <w:marLeft w:val="0"/>
              <w:marRight w:val="0"/>
              <w:marTop w:val="0"/>
              <w:marBottom w:val="0"/>
              <w:divBdr>
                <w:top w:val="none" w:sz="0" w:space="0" w:color="auto"/>
                <w:left w:val="none" w:sz="0" w:space="0" w:color="auto"/>
                <w:bottom w:val="none" w:sz="0" w:space="0" w:color="auto"/>
                <w:right w:val="none" w:sz="0" w:space="0" w:color="auto"/>
              </w:divBdr>
              <w:divsChild>
                <w:div w:id="795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18334">
      <w:bodyDiv w:val="1"/>
      <w:marLeft w:val="0"/>
      <w:marRight w:val="0"/>
      <w:marTop w:val="0"/>
      <w:marBottom w:val="0"/>
      <w:divBdr>
        <w:top w:val="none" w:sz="0" w:space="0" w:color="auto"/>
        <w:left w:val="none" w:sz="0" w:space="0" w:color="auto"/>
        <w:bottom w:val="none" w:sz="0" w:space="0" w:color="auto"/>
        <w:right w:val="none" w:sz="0" w:space="0" w:color="auto"/>
      </w:divBdr>
    </w:div>
    <w:div w:id="761804999">
      <w:bodyDiv w:val="1"/>
      <w:marLeft w:val="0"/>
      <w:marRight w:val="0"/>
      <w:marTop w:val="0"/>
      <w:marBottom w:val="0"/>
      <w:divBdr>
        <w:top w:val="none" w:sz="0" w:space="0" w:color="auto"/>
        <w:left w:val="none" w:sz="0" w:space="0" w:color="auto"/>
        <w:bottom w:val="none" w:sz="0" w:space="0" w:color="auto"/>
        <w:right w:val="none" w:sz="0" w:space="0" w:color="auto"/>
      </w:divBdr>
    </w:div>
    <w:div w:id="177458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fontTable" Target="fontTable.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7/s11164-020-04159-y"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3042</Words>
  <Characters>17342</Characters>
  <Application>Microsoft Office Word</Application>
  <DocSecurity>0</DocSecurity>
  <Lines>144</Lines>
  <Paragraphs>40</Paragraphs>
  <ScaleCrop>false</ScaleCrop>
  <Company/>
  <LinksUpToDate>false</LinksUpToDate>
  <CharactersWithSpaces>20344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mittal</dc:creator>
  <cp:keywords/>
  <dc:description/>
  <cp:lastModifiedBy>HP</cp:lastModifiedBy>
  <cp:revision>29</cp:revision>
  <cp:lastPrinted>2023-09-30T17:00:00Z</cp:lastPrinted>
  <dcterms:created xsi:type="dcterms:W3CDTF">2023-09-30T18:02:00Z</dcterms:created>
  <dcterms:modified xsi:type="dcterms:W3CDTF">2023-10-01T10:10:00Z</dcterms:modified>
</cp:coreProperties>
</file>